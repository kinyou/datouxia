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ins w:id="0" w:author="ThinkPad" w:date="2019-07-10T11:54:32Z"/>
          <w:rFonts w:hint="eastAsia"/>
          <w:lang w:val="en-US" w:eastAsia="zh-CN"/>
        </w:rPr>
      </w:pPr>
      <w:ins w:id="1" w:author="ThinkPad" w:date="2019-07-10T11:57:16Z">
        <w:bookmarkStart w:id="0" w:name="_Toc6755_WPSOffice_Level2"/>
        <w:r>
          <w:rPr>
            <w:rFonts w:hint="eastAsia"/>
            <w:lang w:val="en-US" w:eastAsia="zh-CN"/>
          </w:rPr>
          <w:t>团队</w:t>
        </w:r>
      </w:ins>
      <w:ins w:id="2" w:author="ThinkPad" w:date="2019-07-10T11:57:17Z">
        <w:r>
          <w:rPr>
            <w:rFonts w:hint="eastAsia"/>
            <w:lang w:val="en-US" w:eastAsia="zh-CN"/>
          </w:rPr>
          <w:t>成员</w:t>
        </w:r>
        <w:bookmarkEnd w:id="0"/>
      </w:ins>
      <w:r>
        <w:rPr>
          <w:rFonts w:hint="eastAsia"/>
          <w:lang w:val="en-US" w:eastAsia="zh-CN"/>
        </w:rPr>
        <w:t>（Team members）</w:t>
      </w:r>
    </w:p>
    <w:p>
      <w:pPr>
        <w:numPr>
          <w:ilvl w:val="0"/>
          <w:numId w:val="0"/>
        </w:numPr>
        <w:autoSpaceDE/>
        <w:autoSpaceDN/>
        <w:spacing w:before="0" w:after="160" w:line="240" w:lineRule="auto"/>
        <w:ind w:right="0" w:firstLine="0"/>
        <w:jc w:val="both"/>
        <w:rPr>
          <w:ins w:id="3" w:author="ThinkPad" w:date="2019-07-10T11:55:23Z"/>
          <w:rFonts w:hint="eastAsia" w:ascii="宋体" w:hAnsi="宋体" w:eastAsia="宋体" w:cs="宋体"/>
          <w:b w:val="0"/>
          <w:bCs/>
          <w:color w:val="auto"/>
          <w:position w:val="0"/>
          <w:sz w:val="24"/>
          <w:szCs w:val="24"/>
          <w:highlight w:val="none"/>
          <w:u w:val="none"/>
          <w:rPrChange w:id="4" w:author="ThinkPad" w:date="2019-07-10T12:13:29Z">
            <w:rPr>
              <w:ins w:id="5" w:author="ThinkPad" w:date="2019-07-10T11:55:23Z"/>
              <w:rFonts w:hint="default" w:ascii="Calibri" w:hAnsi="宋体" w:eastAsia="宋体"/>
              <w:color w:val="auto"/>
              <w:position w:val="0"/>
              <w:sz w:val="21"/>
              <w:szCs w:val="21"/>
            </w:rPr>
          </w:rPrChange>
        </w:rPr>
      </w:pPr>
      <w:ins w:id="6" w:author="ThinkPad" w:date="2019-07-10T11:55:23Z">
        <w:r>
          <w:rPr>
            <w:rFonts w:hint="eastAsia" w:ascii="宋体" w:hAnsi="宋体" w:cs="宋体"/>
            <w:b w:val="0"/>
            <w:bCs/>
            <w:color w:val="auto"/>
            <w:sz w:val="24"/>
            <w:highlight w:val="none"/>
            <w:u w:val="none"/>
            <w:rPrChange w:id="9" w:author="ThinkPad" w:date="2019-07-10T12:13:29Z">
              <w:rPr>
                <w:sz w:val="20"/>
              </w:rPr>
            </w:rPrChange>
          </w:rPr>
          <w:drawing>
            <wp:inline distT="0" distB="0" distL="0" distR="0">
              <wp:extent cx="2091055" cy="2040255"/>
              <wp:effectExtent l="0" t="0" r="12065" b="1905"/>
              <wp:docPr id="28" name="图片 2" descr="微信图片_2019070717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微信图片_20190707172825"/>
                      <pic:cNvPicPr>
                        <a:picLocks noChangeAspect="1" noChangeArrowheads="1"/>
                      </pic:cNvPicPr>
                    </pic:nvPicPr>
                    <pic:blipFill>
                      <a:blip r:embed="rId5" cstate="print"/>
                      <a:srcRect b="30324"/>
                      <a:stretch>
                        <a:fillRect/>
                      </a:stretch>
                    </pic:blipFill>
                    <pic:spPr>
                      <a:xfrm>
                        <a:off x="0" y="0"/>
                        <a:ext cx="2091055" cy="2040255"/>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val="0"/>
          <w:color w:val="auto"/>
          <w:sz w:val="24"/>
          <w:szCs w:val="24"/>
          <w:shd w:val="clear" w:color="auto" w:fill="FFFFFF"/>
          <w:lang w:val="en-US" w:eastAsia="zh-CN"/>
        </w:rPr>
      </w:pPr>
      <w:ins w:id="10" w:author="ThinkPad" w:date="2019-07-10T11:55:23Z">
        <w:r>
          <w:rPr>
            <w:rFonts w:hint="eastAsia" w:ascii="宋体" w:hAnsi="宋体" w:eastAsia="宋体" w:cs="宋体"/>
            <w:b w:val="0"/>
            <w:bCs/>
            <w:color w:val="auto"/>
            <w:position w:val="0"/>
            <w:sz w:val="24"/>
            <w:szCs w:val="24"/>
            <w:highlight w:val="none"/>
            <w:u w:val="none"/>
            <w:rPrChange w:id="11" w:author="ThinkPad" w:date="2019-07-10T12:13:22Z">
              <w:rPr>
                <w:rFonts w:hint="default" w:ascii="Calibri" w:hAnsi="宋体" w:eastAsia="宋体"/>
                <w:color w:val="auto"/>
                <w:position w:val="0"/>
                <w:sz w:val="30"/>
                <w:szCs w:val="30"/>
              </w:rPr>
            </w:rPrChange>
          </w:rPr>
          <w:t>覃雄，</w:t>
        </w:r>
      </w:ins>
      <w:ins w:id="12" w:author="ThinkPad" w:date="2019-07-10T12:14:01Z">
        <w:r>
          <w:rPr>
            <w:rFonts w:hint="eastAsia" w:ascii="宋体" w:hAnsi="宋体" w:cs="宋体"/>
            <w:b w:val="0"/>
            <w:bCs/>
            <w:color w:val="auto"/>
            <w:position w:val="0"/>
            <w:sz w:val="24"/>
            <w:szCs w:val="24"/>
            <w:highlight w:val="none"/>
            <w:u w:val="none"/>
            <w:lang w:val="en-US" w:eastAsia="zh-CN"/>
          </w:rPr>
          <w:t>52</w:t>
        </w:r>
      </w:ins>
      <w:ins w:id="13" w:author="ThinkPad" w:date="2019-07-10T12:14:02Z">
        <w:r>
          <w:rPr>
            <w:rFonts w:hint="eastAsia" w:ascii="宋体" w:hAnsi="宋体" w:cs="宋体"/>
            <w:b w:val="0"/>
            <w:bCs/>
            <w:color w:val="auto"/>
            <w:position w:val="0"/>
            <w:sz w:val="24"/>
            <w:szCs w:val="24"/>
            <w:highlight w:val="none"/>
            <w:u w:val="none"/>
            <w:lang w:val="en-US" w:eastAsia="zh-CN"/>
          </w:rPr>
          <w:t>0</w:t>
        </w:r>
      </w:ins>
      <w:ins w:id="14" w:author="ThinkPad" w:date="2019-07-10T12:14:04Z">
        <w:r>
          <w:rPr>
            <w:rFonts w:hint="eastAsia" w:ascii="宋体" w:hAnsi="宋体" w:cs="宋体"/>
            <w:b w:val="0"/>
            <w:bCs/>
            <w:color w:val="auto"/>
            <w:position w:val="0"/>
            <w:sz w:val="24"/>
            <w:szCs w:val="24"/>
            <w:highlight w:val="none"/>
            <w:u w:val="none"/>
            <w:lang w:val="en-US" w:eastAsia="zh-CN"/>
          </w:rPr>
          <w:t>项目</w:t>
        </w:r>
      </w:ins>
      <w:ins w:id="15" w:author="ThinkPad" w:date="2019-07-10T12:14:05Z">
        <w:r>
          <w:rPr>
            <w:rFonts w:hint="eastAsia" w:ascii="宋体" w:hAnsi="宋体" w:cs="宋体"/>
            <w:b w:val="0"/>
            <w:bCs/>
            <w:color w:val="auto"/>
            <w:position w:val="0"/>
            <w:sz w:val="24"/>
            <w:szCs w:val="24"/>
            <w:highlight w:val="none"/>
            <w:u w:val="none"/>
            <w:lang w:val="en-US" w:eastAsia="zh-CN"/>
          </w:rPr>
          <w:t>发起人。</w:t>
        </w:r>
      </w:ins>
      <w:ins w:id="16" w:author="ThinkPad" w:date="2019-07-10T12:14:11Z">
        <w:r>
          <w:rPr>
            <w:rFonts w:hint="eastAsia" w:ascii="宋体" w:hAnsi="宋体" w:cs="宋体"/>
            <w:b w:val="0"/>
            <w:bCs/>
            <w:color w:val="auto"/>
            <w:position w:val="0"/>
            <w:sz w:val="24"/>
            <w:szCs w:val="24"/>
            <w:highlight w:val="none"/>
            <w:u w:val="none"/>
            <w:lang w:val="en-US" w:eastAsia="zh-CN"/>
          </w:rPr>
          <w:t>作为</w:t>
        </w:r>
      </w:ins>
      <w:ins w:id="17" w:author="ThinkPad" w:date="2019-07-10T11:55:23Z">
        <w:r>
          <w:rPr>
            <w:rFonts w:hint="eastAsia" w:ascii="宋体" w:hAnsi="宋体" w:eastAsia="宋体" w:cs="宋体"/>
            <w:b w:val="0"/>
            <w:bCs/>
            <w:color w:val="auto"/>
            <w:position w:val="0"/>
            <w:sz w:val="24"/>
            <w:szCs w:val="24"/>
            <w:highlight w:val="none"/>
            <w:u w:val="none"/>
            <w:rPrChange w:id="18" w:author="ThinkPad" w:date="2019-07-10T12:13:22Z">
              <w:rPr>
                <w:rFonts w:hint="default" w:ascii="Calibri" w:hAnsi="宋体" w:eastAsia="宋体"/>
                <w:color w:val="auto"/>
                <w:position w:val="0"/>
                <w:sz w:val="30"/>
                <w:szCs w:val="30"/>
              </w:rPr>
            </w:rPrChange>
          </w:rPr>
          <w:t>资深</w:t>
        </w:r>
      </w:ins>
      <w:ins w:id="19" w:author="ThinkPad" w:date="2019-07-10T12:13:47Z">
        <w:r>
          <w:rPr>
            <w:rFonts w:hint="eastAsia" w:ascii="宋体" w:hAnsi="宋体" w:cs="宋体"/>
            <w:b w:val="0"/>
            <w:bCs/>
            <w:color w:val="auto"/>
            <w:position w:val="0"/>
            <w:sz w:val="24"/>
            <w:szCs w:val="24"/>
            <w:highlight w:val="none"/>
            <w:u w:val="none"/>
            <w:lang w:val="en-US" w:eastAsia="zh-CN"/>
          </w:rPr>
          <w:t>区块连</w:t>
        </w:r>
      </w:ins>
      <w:ins w:id="20" w:author="ThinkPad" w:date="2019-07-10T11:55:23Z">
        <w:r>
          <w:rPr>
            <w:rFonts w:hint="eastAsia" w:ascii="宋体" w:hAnsi="宋体" w:eastAsia="宋体" w:cs="宋体"/>
            <w:b w:val="0"/>
            <w:bCs/>
            <w:color w:val="auto"/>
            <w:position w:val="0"/>
            <w:sz w:val="24"/>
            <w:szCs w:val="24"/>
            <w:highlight w:val="none"/>
            <w:u w:val="none"/>
            <w:rPrChange w:id="21" w:author="ThinkPad" w:date="2019-07-10T12:13:22Z">
              <w:rPr>
                <w:rFonts w:hint="default" w:ascii="Calibri" w:hAnsi="宋体" w:eastAsia="宋体"/>
                <w:color w:val="auto"/>
                <w:position w:val="0"/>
                <w:sz w:val="30"/>
                <w:szCs w:val="30"/>
              </w:rPr>
            </w:rPrChange>
          </w:rPr>
          <w:t>投资人</w:t>
        </w:r>
      </w:ins>
      <w:ins w:id="22" w:author="ThinkPad" w:date="2019-07-10T12:19:43Z">
        <w:r>
          <w:rPr>
            <w:rFonts w:hint="eastAsia" w:ascii="宋体" w:hAnsi="宋体" w:cs="宋体"/>
            <w:b w:val="0"/>
            <w:bCs/>
            <w:color w:val="auto"/>
            <w:position w:val="0"/>
            <w:sz w:val="24"/>
            <w:szCs w:val="24"/>
            <w:highlight w:val="none"/>
            <w:u w:val="none"/>
            <w:lang w:val="en-US" w:eastAsia="zh-CN"/>
          </w:rPr>
          <w:t>和</w:t>
        </w:r>
      </w:ins>
      <w:ins w:id="23" w:author="ThinkPad" w:date="2019-07-10T12:19:38Z">
        <w:r>
          <w:rPr>
            <w:rFonts w:hint="eastAsia" w:ascii="宋体" w:hAnsi="宋体" w:cs="宋体"/>
            <w:b w:val="0"/>
            <w:bCs w:val="0"/>
            <w:color w:val="auto"/>
            <w:sz w:val="24"/>
            <w:szCs w:val="24"/>
            <w:shd w:val="clear" w:color="auto" w:fill="FFFFFF"/>
            <w:lang w:val="en-US" w:eastAsia="zh-CN"/>
            <w:rPrChange w:id="24" w:author="ThinkPad" w:date="2019-07-10T12:19:52Z">
              <w:rPr>
                <w:rFonts w:hint="eastAsia" w:ascii="Arial" w:hAnsi="Arial" w:cs="Arial"/>
                <w:b w:val="0"/>
                <w:bCs w:val="0"/>
                <w:color w:val="auto"/>
                <w:sz w:val="20"/>
                <w:szCs w:val="20"/>
                <w:shd w:val="clear" w:color="auto" w:fill="FFFFFF"/>
                <w:lang w:val="en-US" w:eastAsia="zh-CN"/>
              </w:rPr>
            </w:rPrChange>
          </w:rPr>
          <w:t>全球风险管理协会成员，</w:t>
        </w:r>
      </w:ins>
      <w:ins w:id="25" w:author="ThinkPad" w:date="2019-07-10T12:19:58Z">
        <w:r>
          <w:rPr>
            <w:rFonts w:hint="eastAsia" w:ascii="宋体" w:hAnsi="宋体" w:cs="宋体"/>
            <w:b w:val="0"/>
            <w:bCs w:val="0"/>
            <w:color w:val="auto"/>
            <w:sz w:val="24"/>
            <w:szCs w:val="24"/>
            <w:shd w:val="clear" w:color="auto" w:fill="FFFFFF"/>
            <w:lang w:val="en-US" w:eastAsia="zh-CN"/>
          </w:rPr>
          <w:t>他</w:t>
        </w:r>
      </w:ins>
      <w:ins w:id="26" w:author="ThinkPad" w:date="2019-07-10T12:19:38Z">
        <w:r>
          <w:rPr>
            <w:rFonts w:hint="eastAsia" w:ascii="宋体" w:hAnsi="宋体" w:cs="宋体"/>
            <w:b w:val="0"/>
            <w:bCs w:val="0"/>
            <w:color w:val="auto"/>
            <w:sz w:val="24"/>
            <w:szCs w:val="24"/>
            <w:shd w:val="clear" w:color="auto" w:fill="FFFFFF"/>
            <w:lang w:val="en-US" w:eastAsia="zh-CN"/>
            <w:rPrChange w:id="27" w:author="ThinkPad" w:date="2019-07-10T12:19:52Z">
              <w:rPr>
                <w:rFonts w:hint="eastAsia" w:ascii="Arial" w:hAnsi="Arial" w:cs="Arial"/>
                <w:b w:val="0"/>
                <w:bCs w:val="0"/>
                <w:color w:val="auto"/>
                <w:sz w:val="20"/>
                <w:szCs w:val="20"/>
                <w:shd w:val="clear" w:color="auto" w:fill="FFFFFF"/>
                <w:lang w:val="en-US" w:eastAsia="zh-CN"/>
              </w:rPr>
            </w:rPrChange>
          </w:rPr>
          <w:t>拥有超过20年金融从业背景，曾于渣打银行、花旗银行和永隆银行担任大中华区及中东地区高管，带领团队为大中华区和中东众多跨国公司提供贸易和结构性融资解决方案。</w:t>
        </w:r>
      </w:ins>
    </w:p>
    <w:p>
      <w:pPr>
        <w:numPr>
          <w:ilvl w:val="0"/>
          <w:numId w:val="0"/>
        </w:numPr>
        <w:autoSpaceDE/>
        <w:autoSpaceDN/>
        <w:spacing w:before="0" w:after="160" w:line="240" w:lineRule="auto"/>
        <w:ind w:right="0" w:firstLine="0"/>
        <w:jc w:val="both"/>
        <w:rPr>
          <w:rFonts w:hint="eastAsia" w:ascii="宋体" w:hAnsi="宋体" w:eastAsia="宋体" w:cs="宋体"/>
          <w:b w:val="0"/>
          <w:bCs w:val="0"/>
          <w:color w:val="auto"/>
          <w:position w:val="0"/>
          <w:sz w:val="24"/>
          <w:szCs w:val="24"/>
          <w:shd w:val="clear" w:color="auto" w:fill="FFFFFF"/>
        </w:rPr>
      </w:pPr>
      <w:r>
        <w:rPr>
          <w:rFonts w:hint="eastAsia" w:ascii="宋体" w:hAnsi="宋体" w:eastAsia="宋体" w:cs="宋体"/>
          <w:b w:val="0"/>
          <w:bCs w:val="0"/>
          <w:color w:val="auto"/>
          <w:position w:val="0"/>
          <w:sz w:val="24"/>
          <w:szCs w:val="24"/>
          <w:shd w:val="clear" w:color="auto" w:fill="FFFFFF"/>
        </w:rPr>
        <w:t>Yan Xiong, 520 project sponsor. As a senior block investor and member of the Global Risk Management Association, he has over 20 years of financial background and has served as a senior executive in Greater China and the Middle East at Standard Chartered Bank, Citibank and Wing Lung Bank, leading the team to Greater China and Many multinational companies in the Middle East provide trade and structured financing solutions.</w:t>
      </w:r>
    </w:p>
    <w:p>
      <w:pPr>
        <w:numPr>
          <w:ilvl w:val="0"/>
          <w:numId w:val="0"/>
        </w:numPr>
        <w:autoSpaceDE/>
        <w:autoSpaceDN/>
        <w:spacing w:before="0" w:after="160" w:line="240" w:lineRule="auto"/>
        <w:ind w:right="0" w:firstLine="0"/>
        <w:jc w:val="both"/>
        <w:rPr>
          <w:ins w:id="28" w:author="ThinkPad" w:date="2019-07-10T13:15:38Z"/>
          <w:rFonts w:hint="eastAsia" w:ascii="宋体" w:hAnsi="宋体" w:cs="宋体"/>
          <w:b w:val="0"/>
          <w:bCs w:val="0"/>
          <w:color w:val="auto"/>
          <w:sz w:val="24"/>
          <w:szCs w:val="24"/>
          <w:shd w:val="clear" w:color="auto" w:fill="FFFFFF"/>
          <w:lang w:val="en-US" w:eastAsia="zh-CN"/>
        </w:rPr>
      </w:pPr>
    </w:p>
    <w:p>
      <w:pPr>
        <w:numPr>
          <w:ilvl w:val="0"/>
          <w:numId w:val="0"/>
        </w:numPr>
        <w:autoSpaceDE/>
        <w:autoSpaceDN/>
        <w:spacing w:before="0" w:after="160" w:line="240" w:lineRule="auto"/>
        <w:ind w:right="0" w:firstLine="0"/>
        <w:jc w:val="both"/>
        <w:rPr>
          <w:ins w:id="29" w:author="ThinkPad" w:date="2019-07-10T11:55:23Z"/>
          <w:rFonts w:hint="eastAsia" w:ascii="宋体" w:hAnsi="宋体" w:eastAsia="宋体" w:cs="宋体"/>
          <w:b w:val="0"/>
          <w:bCs w:val="0"/>
          <w:color w:val="auto"/>
          <w:position w:val="0"/>
          <w:sz w:val="24"/>
          <w:szCs w:val="24"/>
          <w:shd w:val="clear" w:color="auto" w:fill="FFFFFF"/>
          <w:rPrChange w:id="30" w:author="ThinkPad" w:date="2019-07-10T12:13:29Z">
            <w:rPr>
              <w:ins w:id="31" w:author="ThinkPad" w:date="2019-07-10T11:55:23Z"/>
              <w:rFonts w:hint="default" w:ascii="Calibri" w:hAnsi="宋体" w:eastAsia="宋体"/>
              <w:color w:val="auto"/>
              <w:position w:val="0"/>
              <w:sz w:val="21"/>
              <w:szCs w:val="21"/>
            </w:rPr>
          </w:rPrChange>
        </w:rPr>
      </w:pPr>
      <w:ins w:id="32" w:author="ThinkPad" w:date="2019-07-10T11:55:23Z">
        <w:r>
          <w:rPr>
            <w:rFonts w:hint="eastAsia" w:ascii="宋体" w:hAnsi="宋体" w:cs="宋体"/>
            <w:b w:val="0"/>
            <w:bCs/>
            <w:color w:val="auto"/>
            <w:sz w:val="24"/>
            <w:highlight w:val="none"/>
            <w:u w:val="none"/>
          </w:rPr>
          <w:drawing>
            <wp:anchor distT="0" distB="0" distL="114300" distR="114300" simplePos="0" relativeHeight="251801600" behindDoc="0" locked="0" layoutInCell="1" allowOverlap="1">
              <wp:simplePos x="0" y="0"/>
              <wp:positionH relativeFrom="column">
                <wp:posOffset>-38100</wp:posOffset>
              </wp:positionH>
              <wp:positionV relativeFrom="paragraph">
                <wp:posOffset>72390</wp:posOffset>
              </wp:positionV>
              <wp:extent cx="1982470" cy="1851660"/>
              <wp:effectExtent l="0" t="0" r="13970" b="7620"/>
              <wp:wrapSquare wrapText="bothSides"/>
              <wp:docPr id="207" name="图片 3" descr="微信图片_2019070717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 descr="微信图片_20190707172856"/>
                      <pic:cNvPicPr>
                        <a:picLocks noChangeAspect="1" noChangeArrowheads="1"/>
                      </pic:cNvPicPr>
                    </pic:nvPicPr>
                    <pic:blipFill>
                      <a:blip r:embed="rId6" cstate="print"/>
                      <a:srcRect b="34696"/>
                      <a:stretch>
                        <a:fillRect/>
                      </a:stretch>
                    </pic:blipFill>
                    <pic:spPr>
                      <a:xfrm>
                        <a:off x="0" y="0"/>
                        <a:ext cx="1982470" cy="1851660"/>
                      </a:xfrm>
                      <a:prstGeom prst="ellipse">
                        <a:avLst/>
                      </a:prstGeom>
                      <a:ln cap="flat"/>
                    </pic:spPr>
                  </pic:pic>
                </a:graphicData>
              </a:graphic>
            </wp:anchor>
          </w:drawing>
        </w:r>
      </w:ins>
    </w:p>
    <w:p>
      <w:pPr>
        <w:numPr>
          <w:ilvl w:val="0"/>
          <w:numId w:val="0"/>
        </w:numPr>
        <w:autoSpaceDE/>
        <w:autoSpaceDN/>
        <w:spacing w:before="0" w:after="160" w:line="240" w:lineRule="auto"/>
        <w:ind w:right="0" w:firstLine="0"/>
        <w:jc w:val="both"/>
        <w:rPr>
          <w:ins w:id="34" w:author="ThinkPad" w:date="2019-07-10T11:55:23Z"/>
          <w:rFonts w:hint="eastAsia" w:ascii="宋体" w:hAnsi="宋体" w:eastAsia="宋体" w:cs="宋体"/>
          <w:b w:val="0"/>
          <w:bCs/>
          <w:color w:val="auto"/>
          <w:position w:val="0"/>
          <w:sz w:val="24"/>
          <w:szCs w:val="24"/>
          <w:highlight w:val="none"/>
          <w:u w:val="none"/>
          <w:rPrChange w:id="35" w:author="ThinkPad" w:date="2019-07-10T12:13:29Z">
            <w:rPr>
              <w:ins w:id="36" w:author="ThinkPad" w:date="2019-07-10T11:55:23Z"/>
              <w:rFonts w:hint="default" w:ascii="Calibri" w:hAnsi="宋体" w:eastAsia="宋体"/>
              <w:color w:val="auto"/>
              <w:position w:val="0"/>
              <w:sz w:val="21"/>
              <w:szCs w:val="21"/>
            </w:rPr>
          </w:rPrChange>
        </w:rPr>
      </w:pPr>
    </w:p>
    <w:p>
      <w:pPr>
        <w:numPr>
          <w:ilvl w:val="0"/>
          <w:numId w:val="0"/>
        </w:numPr>
        <w:autoSpaceDE/>
        <w:autoSpaceDN/>
        <w:spacing w:before="0" w:after="160" w:line="240" w:lineRule="auto"/>
        <w:ind w:right="0" w:firstLine="0"/>
        <w:jc w:val="both"/>
        <w:rPr>
          <w:ins w:id="37" w:author="ThinkPad" w:date="2019-07-10T11:55:23Z"/>
          <w:rFonts w:hint="eastAsia" w:ascii="宋体" w:hAnsi="宋体" w:eastAsia="宋体" w:cs="宋体"/>
          <w:b w:val="0"/>
          <w:bCs/>
          <w:color w:val="auto"/>
          <w:position w:val="0"/>
          <w:sz w:val="24"/>
          <w:szCs w:val="24"/>
          <w:highlight w:val="none"/>
          <w:u w:val="none"/>
          <w:rPrChange w:id="38" w:author="ThinkPad" w:date="2019-07-10T12:13:29Z">
            <w:rPr>
              <w:ins w:id="39" w:author="ThinkPad" w:date="2019-07-10T11:55:23Z"/>
              <w:rFonts w:hint="default" w:ascii="Calibri" w:hAnsi="宋体" w:eastAsia="宋体"/>
              <w:color w:val="auto"/>
              <w:position w:val="0"/>
              <w:sz w:val="21"/>
              <w:szCs w:val="21"/>
            </w:rPr>
          </w:rPrChange>
        </w:rPr>
      </w:pPr>
    </w:p>
    <w:p>
      <w:pPr>
        <w:numPr>
          <w:ilvl w:val="0"/>
          <w:numId w:val="0"/>
        </w:numPr>
        <w:autoSpaceDE/>
        <w:autoSpaceDN/>
        <w:spacing w:before="0" w:after="160" w:line="240" w:lineRule="auto"/>
        <w:ind w:right="0" w:firstLine="0"/>
        <w:jc w:val="both"/>
        <w:rPr>
          <w:ins w:id="40" w:author="ThinkPad" w:date="2019-07-10T11:55:23Z"/>
          <w:rFonts w:hint="eastAsia" w:ascii="宋体" w:hAnsi="宋体" w:eastAsia="宋体" w:cs="宋体"/>
          <w:b w:val="0"/>
          <w:bCs/>
          <w:color w:val="auto"/>
          <w:position w:val="0"/>
          <w:sz w:val="24"/>
          <w:szCs w:val="24"/>
          <w:highlight w:val="none"/>
          <w:u w:val="none"/>
          <w:rPrChange w:id="41" w:author="ThinkPad" w:date="2019-07-10T12:13:29Z">
            <w:rPr>
              <w:ins w:id="42" w:author="ThinkPad" w:date="2019-07-10T11:55:23Z"/>
              <w:rFonts w:hint="default" w:ascii="Calibri" w:hAnsi="宋体" w:eastAsia="宋体"/>
              <w:color w:val="auto"/>
              <w:position w:val="0"/>
              <w:sz w:val="21"/>
              <w:szCs w:val="21"/>
            </w:rPr>
          </w:rPrChange>
        </w:rPr>
      </w:pPr>
    </w:p>
    <w:p>
      <w:pPr>
        <w:numPr>
          <w:ilvl w:val="0"/>
          <w:numId w:val="0"/>
        </w:numPr>
        <w:autoSpaceDE/>
        <w:autoSpaceDN/>
        <w:spacing w:before="0" w:after="160" w:line="240" w:lineRule="auto"/>
        <w:ind w:right="0" w:firstLine="0"/>
        <w:jc w:val="both"/>
        <w:rPr>
          <w:ins w:id="43" w:author="ThinkPad" w:date="2019-07-10T11:55:23Z"/>
          <w:rFonts w:hint="eastAsia" w:ascii="宋体" w:hAnsi="宋体" w:eastAsia="宋体" w:cs="宋体"/>
          <w:b w:val="0"/>
          <w:bCs/>
          <w:color w:val="auto"/>
          <w:position w:val="0"/>
          <w:sz w:val="24"/>
          <w:szCs w:val="24"/>
          <w:highlight w:val="none"/>
          <w:u w:val="none"/>
          <w:rPrChange w:id="44" w:author="ThinkPad" w:date="2019-07-10T12:13:29Z">
            <w:rPr>
              <w:ins w:id="45" w:author="ThinkPad" w:date="2019-07-10T11:55:23Z"/>
              <w:rFonts w:hint="default" w:ascii="Calibri" w:hAnsi="宋体" w:eastAsia="宋体"/>
              <w:color w:val="auto"/>
              <w:position w:val="0"/>
              <w:sz w:val="21"/>
              <w:szCs w:val="21"/>
            </w:rPr>
          </w:rPrChange>
        </w:rPr>
      </w:pPr>
    </w:p>
    <w:p>
      <w:pPr>
        <w:numPr>
          <w:ilvl w:val="0"/>
          <w:numId w:val="0"/>
        </w:numPr>
        <w:autoSpaceDE/>
        <w:autoSpaceDN/>
        <w:spacing w:before="0" w:after="160" w:line="240" w:lineRule="auto"/>
        <w:ind w:right="0" w:firstLine="0"/>
        <w:jc w:val="both"/>
        <w:rPr>
          <w:ins w:id="46" w:author="ThinkPad" w:date="2019-07-10T11:55:23Z"/>
          <w:rFonts w:hint="eastAsia" w:ascii="宋体" w:hAnsi="宋体" w:eastAsia="宋体" w:cs="宋体"/>
          <w:b w:val="0"/>
          <w:bCs/>
          <w:color w:val="auto"/>
          <w:position w:val="0"/>
          <w:sz w:val="24"/>
          <w:szCs w:val="24"/>
          <w:highlight w:val="none"/>
          <w:u w:val="none"/>
          <w:rPrChange w:id="47" w:author="ThinkPad" w:date="2019-07-10T12:13:29Z">
            <w:rPr>
              <w:ins w:id="48" w:author="ThinkPad" w:date="2019-07-10T11:55:23Z"/>
              <w:rFonts w:hint="default" w:ascii="Calibri" w:hAnsi="宋体" w:eastAsia="宋体"/>
              <w:color w:val="auto"/>
              <w:position w:val="0"/>
              <w:sz w:val="21"/>
              <w:szCs w:val="21"/>
            </w:rPr>
          </w:rPrChange>
        </w:rPr>
      </w:pPr>
    </w:p>
    <w:p>
      <w:pPr>
        <w:numPr>
          <w:ilvl w:val="-1"/>
          <w:numId w:val="0"/>
        </w:numPr>
        <w:autoSpaceDE/>
        <w:autoSpaceDN/>
        <w:spacing w:before="0" w:after="0" w:line="240" w:lineRule="auto"/>
        <w:ind w:right="0" w:firstLine="0" w:firstLineChars="0"/>
        <w:jc w:val="both"/>
        <w:rPr>
          <w:ins w:id="50" w:author="ThinkPad" w:date="2019-07-10T13:16:06Z"/>
          <w:rFonts w:hint="eastAsia" w:ascii="宋体" w:hAnsi="宋体" w:eastAsia="宋体" w:cs="宋体"/>
          <w:b w:val="0"/>
          <w:bCs/>
          <w:color w:val="auto"/>
          <w:position w:val="0"/>
          <w:sz w:val="24"/>
          <w:szCs w:val="24"/>
          <w:highlight w:val="none"/>
          <w:u w:val="none"/>
        </w:rPr>
        <w:pPrChange w:id="49" w:author="ThinkPad" w:date="2019-07-10T13:15:20Z">
          <w:pPr>
            <w:numPr>
              <w:ilvl w:val="0"/>
              <w:numId w:val="0"/>
            </w:numPr>
            <w:autoSpaceDE/>
            <w:autoSpaceDN/>
            <w:spacing w:before="0" w:after="160" w:line="240" w:lineRule="auto"/>
            <w:ind w:right="0" w:firstLine="0"/>
            <w:jc w:val="both"/>
          </w:pPr>
        </w:pPrChange>
      </w:pPr>
    </w:p>
    <w:p>
      <w:pPr>
        <w:numPr>
          <w:ilvl w:val="-1"/>
          <w:numId w:val="0"/>
        </w:numPr>
        <w:autoSpaceDE/>
        <w:autoSpaceDN/>
        <w:spacing w:before="0" w:after="0" w:line="240" w:lineRule="auto"/>
        <w:ind w:right="0" w:firstLine="0" w:firstLineChars="0"/>
        <w:jc w:val="both"/>
        <w:rPr>
          <w:rFonts w:hint="eastAsia" w:ascii="Arial" w:hAnsi="Arial" w:eastAsia="宋体" w:cs="Arial"/>
          <w:b w:val="0"/>
          <w:bCs w:val="0"/>
          <w:color w:val="auto"/>
          <w:kern w:val="0"/>
          <w:sz w:val="24"/>
          <w:szCs w:val="24"/>
          <w:shd w:val="clear" w:color="auto" w:fill="FFFFFF"/>
          <w:lang w:val="en-US" w:eastAsia="zh-CN" w:bidi="ar-SA"/>
        </w:rPr>
        <w:pPrChange w:id="51" w:author="ThinkPad" w:date="2019-07-10T13:15:20Z">
          <w:pPr>
            <w:numPr>
              <w:ilvl w:val="0"/>
              <w:numId w:val="0"/>
            </w:numPr>
            <w:autoSpaceDE/>
            <w:autoSpaceDN/>
            <w:spacing w:before="0" w:after="160" w:line="240" w:lineRule="auto"/>
            <w:ind w:right="0" w:firstLine="0"/>
            <w:jc w:val="both"/>
          </w:pPr>
        </w:pPrChange>
      </w:pPr>
      <w:ins w:id="52" w:author="ThinkPad" w:date="2019-07-10T11:55:23Z">
        <w:r>
          <w:rPr>
            <w:rFonts w:hint="eastAsia" w:ascii="宋体" w:hAnsi="宋体" w:eastAsia="宋体" w:cs="宋体"/>
            <w:b w:val="0"/>
            <w:bCs/>
            <w:color w:val="auto"/>
            <w:position w:val="0"/>
            <w:sz w:val="24"/>
            <w:szCs w:val="24"/>
            <w:highlight w:val="none"/>
            <w:u w:val="none"/>
            <w:rPrChange w:id="53" w:author="ThinkPad" w:date="2019-07-10T12:13:29Z">
              <w:rPr>
                <w:rFonts w:hint="default" w:ascii="Calibri" w:hAnsi="宋体" w:eastAsia="宋体"/>
                <w:color w:val="auto"/>
                <w:position w:val="0"/>
                <w:sz w:val="30"/>
                <w:szCs w:val="30"/>
              </w:rPr>
            </w:rPrChange>
          </w:rPr>
          <w:t>向斌</w:t>
        </w:r>
      </w:ins>
      <w:ins w:id="54" w:author="ThinkPad" w:date="2019-07-10T12:20:47Z">
        <w:r>
          <w:rPr>
            <w:rFonts w:hint="eastAsia" w:ascii="宋体" w:hAnsi="宋体" w:cs="宋体"/>
            <w:b w:val="0"/>
            <w:bCs/>
            <w:color w:val="auto"/>
            <w:position w:val="0"/>
            <w:sz w:val="24"/>
            <w:szCs w:val="24"/>
            <w:highlight w:val="none"/>
            <w:u w:val="none"/>
            <w:lang w:eastAsia="zh-CN"/>
          </w:rPr>
          <w:t>，</w:t>
        </w:r>
      </w:ins>
      <w:ins w:id="55" w:author="ThinkPad" w:date="2019-07-10T11:55:23Z">
        <w:r>
          <w:rPr>
            <w:rFonts w:hint="eastAsia" w:ascii="宋体" w:hAnsi="宋体" w:eastAsia="宋体" w:cs="宋体"/>
            <w:b w:val="0"/>
            <w:bCs/>
            <w:color w:val="auto"/>
            <w:position w:val="0"/>
            <w:sz w:val="24"/>
            <w:szCs w:val="24"/>
            <w:highlight w:val="none"/>
            <w:u w:val="none"/>
            <w:rPrChange w:id="56" w:author="ThinkPad" w:date="2019-07-10T12:13:29Z">
              <w:rPr>
                <w:rFonts w:hint="default" w:ascii="Calibri" w:hAnsi="宋体" w:eastAsia="宋体"/>
                <w:color w:val="auto"/>
                <w:position w:val="0"/>
                <w:sz w:val="30"/>
                <w:szCs w:val="30"/>
              </w:rPr>
            </w:rPrChange>
          </w:rPr>
          <w:t>520</w:t>
        </w:r>
      </w:ins>
      <w:ins w:id="57" w:author="ThinkPad" w:date="2019-07-10T12:21:02Z">
        <w:r>
          <w:rPr>
            <w:rFonts w:hint="eastAsia" w:ascii="宋体" w:hAnsi="宋体" w:cs="宋体"/>
            <w:b w:val="0"/>
            <w:bCs/>
            <w:color w:val="auto"/>
            <w:position w:val="0"/>
            <w:sz w:val="24"/>
            <w:szCs w:val="24"/>
            <w:highlight w:val="none"/>
            <w:u w:val="none"/>
            <w:lang w:val="en-US" w:eastAsia="zh-CN"/>
          </w:rPr>
          <w:t>联合</w:t>
        </w:r>
      </w:ins>
      <w:ins w:id="58" w:author="ThinkPad" w:date="2019-07-10T11:55:23Z">
        <w:r>
          <w:rPr>
            <w:rFonts w:hint="eastAsia" w:ascii="宋体" w:hAnsi="宋体" w:eastAsia="宋体" w:cs="宋体"/>
            <w:b w:val="0"/>
            <w:bCs/>
            <w:color w:val="auto"/>
            <w:position w:val="0"/>
            <w:sz w:val="24"/>
            <w:szCs w:val="24"/>
            <w:highlight w:val="none"/>
            <w:u w:val="none"/>
            <w:rPrChange w:id="59" w:author="ThinkPad" w:date="2019-07-10T12:13:29Z">
              <w:rPr>
                <w:rFonts w:hint="default" w:ascii="Calibri" w:hAnsi="宋体" w:eastAsia="宋体"/>
                <w:color w:val="auto"/>
                <w:position w:val="0"/>
                <w:sz w:val="30"/>
                <w:szCs w:val="30"/>
              </w:rPr>
            </w:rPrChange>
          </w:rPr>
          <w:t>创始人</w:t>
        </w:r>
      </w:ins>
      <w:ins w:id="60" w:author="ThinkPad" w:date="2019-07-10T12:21:14Z">
        <w:r>
          <w:rPr>
            <w:rFonts w:hint="eastAsia" w:ascii="宋体" w:hAnsi="宋体" w:cs="宋体"/>
            <w:b w:val="0"/>
            <w:bCs/>
            <w:color w:val="auto"/>
            <w:position w:val="0"/>
            <w:sz w:val="24"/>
            <w:szCs w:val="24"/>
            <w:highlight w:val="none"/>
            <w:u w:val="none"/>
            <w:lang w:val="en-US" w:eastAsia="zh-CN"/>
          </w:rPr>
          <w:t>兼</w:t>
        </w:r>
      </w:ins>
      <w:ins w:id="61" w:author="ThinkPad" w:date="2019-07-10T12:21:16Z">
        <w:r>
          <w:rPr>
            <w:rFonts w:hint="eastAsia" w:ascii="宋体" w:hAnsi="宋体" w:cs="宋体"/>
            <w:b w:val="0"/>
            <w:bCs/>
            <w:color w:val="auto"/>
            <w:position w:val="0"/>
            <w:sz w:val="24"/>
            <w:szCs w:val="24"/>
            <w:highlight w:val="none"/>
            <w:u w:val="none"/>
            <w:lang w:val="en-US" w:eastAsia="zh-CN"/>
          </w:rPr>
          <w:t>CEO</w:t>
        </w:r>
      </w:ins>
      <w:ins w:id="62" w:author="ThinkPad" w:date="2019-07-10T12:21:22Z">
        <w:r>
          <w:rPr>
            <w:rFonts w:hint="eastAsia" w:ascii="宋体" w:hAnsi="宋体" w:cs="宋体"/>
            <w:b w:val="0"/>
            <w:bCs/>
            <w:color w:val="auto"/>
            <w:position w:val="0"/>
            <w:sz w:val="24"/>
            <w:szCs w:val="24"/>
            <w:highlight w:val="none"/>
            <w:u w:val="none"/>
            <w:lang w:val="en-US" w:eastAsia="zh-CN"/>
          </w:rPr>
          <w:t>，</w:t>
        </w:r>
      </w:ins>
      <w:ins w:id="63" w:author="ThinkPad" w:date="2019-07-10T12:21:26Z">
        <w:r>
          <w:rPr>
            <w:rFonts w:hint="eastAsia" w:ascii="宋体" w:hAnsi="宋体" w:cs="宋体"/>
            <w:b w:val="0"/>
            <w:bCs/>
            <w:color w:val="auto"/>
            <w:position w:val="0"/>
            <w:sz w:val="24"/>
            <w:szCs w:val="24"/>
            <w:highlight w:val="none"/>
            <w:u w:val="none"/>
            <w:lang w:val="en-US" w:eastAsia="zh-CN"/>
          </w:rPr>
          <w:t>他是</w:t>
        </w:r>
      </w:ins>
      <w:ins w:id="64" w:author="ThinkPad" w:date="2019-07-10T12:21:22Z">
        <w:r>
          <w:rPr>
            <w:rFonts w:hint="eastAsia" w:ascii="宋体" w:hAnsi="宋体" w:eastAsia="宋体" w:cs="宋体"/>
            <w:b w:val="0"/>
            <w:bCs/>
            <w:color w:val="auto"/>
            <w:position w:val="0"/>
            <w:sz w:val="24"/>
            <w:szCs w:val="24"/>
            <w:highlight w:val="none"/>
            <w:u w:val="none"/>
          </w:rPr>
          <w:t>资深投资人与网络运营师，</w:t>
        </w:r>
      </w:ins>
      <w:ins w:id="65" w:author="ThinkPad" w:date="2019-07-10T12:22:00Z">
        <w:r>
          <w:rPr>
            <w:rFonts w:hint="eastAsia" w:ascii="Arial" w:hAnsi="Arial" w:eastAsia="宋体" w:cs="Arial"/>
            <w:b w:val="0"/>
            <w:bCs w:val="0"/>
            <w:color w:val="auto"/>
            <w:kern w:val="0"/>
            <w:sz w:val="24"/>
            <w:szCs w:val="24"/>
            <w:shd w:val="clear" w:color="auto" w:fill="FFFFFF"/>
            <w:lang w:val="en-US" w:eastAsia="zh-CN" w:bidi="ar-SA"/>
            <w:rPrChange w:id="66" w:author="ThinkPad" w:date="2019-07-10T12:22:05Z">
              <w:rPr>
                <w:rFonts w:hint="eastAsia" w:ascii="Arial" w:hAnsi="Arial" w:eastAsia="宋体" w:cs="Arial"/>
                <w:b w:val="0"/>
                <w:bCs w:val="0"/>
                <w:color w:val="auto"/>
                <w:kern w:val="0"/>
                <w:sz w:val="20"/>
                <w:szCs w:val="20"/>
                <w:shd w:val="clear" w:color="auto" w:fill="FFFFFF"/>
                <w:lang w:val="en-US" w:eastAsia="zh-CN" w:bidi="ar-SA"/>
              </w:rPr>
            </w:rPrChange>
          </w:rPr>
          <w:t>拥有丰富的</w:t>
        </w:r>
      </w:ins>
      <w:ins w:id="67" w:author="ThinkPad" w:date="2019-07-10T12:22:22Z">
        <w:r>
          <w:rPr>
            <w:rFonts w:hint="eastAsia" w:ascii="Arial" w:hAnsi="Arial" w:cs="Arial"/>
            <w:b w:val="0"/>
            <w:bCs w:val="0"/>
            <w:color w:val="auto"/>
            <w:kern w:val="0"/>
            <w:sz w:val="24"/>
            <w:szCs w:val="24"/>
            <w:shd w:val="clear" w:color="auto" w:fill="FFFFFF"/>
            <w:lang w:val="en-US" w:eastAsia="zh-CN" w:bidi="ar-SA"/>
          </w:rPr>
          <w:t>投资</w:t>
        </w:r>
      </w:ins>
      <w:ins w:id="68" w:author="ThinkPad" w:date="2019-07-10T12:22:23Z">
        <w:r>
          <w:rPr>
            <w:rFonts w:hint="eastAsia" w:ascii="Arial" w:hAnsi="Arial" w:cs="Arial"/>
            <w:b w:val="0"/>
            <w:bCs w:val="0"/>
            <w:color w:val="auto"/>
            <w:kern w:val="0"/>
            <w:sz w:val="24"/>
            <w:szCs w:val="24"/>
            <w:shd w:val="clear" w:color="auto" w:fill="FFFFFF"/>
            <w:lang w:val="en-US" w:eastAsia="zh-CN" w:bidi="ar-SA"/>
          </w:rPr>
          <w:t>与</w:t>
        </w:r>
      </w:ins>
      <w:ins w:id="69" w:author="ThinkPad" w:date="2019-07-10T12:22:18Z">
        <w:r>
          <w:rPr>
            <w:rFonts w:hint="eastAsia" w:ascii="Arial" w:hAnsi="Arial" w:cs="Arial"/>
            <w:b w:val="0"/>
            <w:bCs w:val="0"/>
            <w:color w:val="auto"/>
            <w:kern w:val="0"/>
            <w:sz w:val="24"/>
            <w:szCs w:val="24"/>
            <w:shd w:val="clear" w:color="auto" w:fill="FFFFFF"/>
            <w:lang w:val="en-US" w:eastAsia="zh-CN" w:bidi="ar-SA"/>
          </w:rPr>
          <w:t>网络</w:t>
        </w:r>
      </w:ins>
      <w:ins w:id="70" w:author="ThinkPad" w:date="2019-07-10T12:22:19Z">
        <w:r>
          <w:rPr>
            <w:rFonts w:hint="eastAsia" w:ascii="Arial" w:hAnsi="Arial" w:cs="Arial"/>
            <w:b w:val="0"/>
            <w:bCs w:val="0"/>
            <w:color w:val="auto"/>
            <w:kern w:val="0"/>
            <w:sz w:val="24"/>
            <w:szCs w:val="24"/>
            <w:shd w:val="clear" w:color="auto" w:fill="FFFFFF"/>
            <w:lang w:val="en-US" w:eastAsia="zh-CN" w:bidi="ar-SA"/>
          </w:rPr>
          <w:t>运营</w:t>
        </w:r>
      </w:ins>
      <w:ins w:id="71" w:author="ThinkPad" w:date="2019-07-10T12:22:00Z">
        <w:r>
          <w:rPr>
            <w:rFonts w:hint="eastAsia" w:ascii="Arial" w:hAnsi="Arial" w:eastAsia="宋体" w:cs="Arial"/>
            <w:b w:val="0"/>
            <w:bCs w:val="0"/>
            <w:color w:val="auto"/>
            <w:kern w:val="0"/>
            <w:sz w:val="24"/>
            <w:szCs w:val="24"/>
            <w:shd w:val="clear" w:color="auto" w:fill="FFFFFF"/>
            <w:lang w:val="en-US" w:eastAsia="zh-CN" w:bidi="ar-SA"/>
            <w:rPrChange w:id="72" w:author="ThinkPad" w:date="2019-07-10T12:22:05Z">
              <w:rPr>
                <w:rFonts w:hint="eastAsia" w:ascii="Arial" w:hAnsi="Arial" w:eastAsia="宋体" w:cs="Arial"/>
                <w:b w:val="0"/>
                <w:bCs w:val="0"/>
                <w:color w:val="auto"/>
                <w:kern w:val="0"/>
                <w:sz w:val="20"/>
                <w:szCs w:val="20"/>
                <w:shd w:val="clear" w:color="auto" w:fill="FFFFFF"/>
                <w:lang w:val="en-US" w:eastAsia="zh-CN" w:bidi="ar-SA"/>
              </w:rPr>
            </w:rPrChange>
          </w:rPr>
          <w:t>经验，是</w:t>
        </w:r>
      </w:ins>
      <w:ins w:id="73" w:author="ThinkPad" w:date="2019-07-10T12:22:28Z">
        <w:r>
          <w:rPr>
            <w:rFonts w:hint="eastAsia" w:ascii="Arial" w:hAnsi="Arial" w:cs="Arial"/>
            <w:b w:val="0"/>
            <w:bCs w:val="0"/>
            <w:color w:val="auto"/>
            <w:kern w:val="0"/>
            <w:sz w:val="24"/>
            <w:szCs w:val="24"/>
            <w:shd w:val="clear" w:color="auto" w:fill="FFFFFF"/>
            <w:lang w:val="en-US" w:eastAsia="zh-CN" w:bidi="ar-SA"/>
          </w:rPr>
          <w:t>国内</w:t>
        </w:r>
      </w:ins>
      <w:ins w:id="74" w:author="ThinkPad" w:date="2019-07-10T12:22:31Z">
        <w:r>
          <w:rPr>
            <w:rFonts w:hint="eastAsia" w:ascii="Arial" w:hAnsi="Arial" w:cs="Arial"/>
            <w:b w:val="0"/>
            <w:bCs w:val="0"/>
            <w:color w:val="auto"/>
            <w:kern w:val="0"/>
            <w:sz w:val="24"/>
            <w:szCs w:val="24"/>
            <w:shd w:val="clear" w:color="auto" w:fill="FFFFFF"/>
            <w:lang w:val="en-US" w:eastAsia="zh-CN" w:bidi="ar-SA"/>
          </w:rPr>
          <w:t>早期</w:t>
        </w:r>
      </w:ins>
      <w:ins w:id="75" w:author="ThinkPad" w:date="2019-07-10T12:22:00Z">
        <w:r>
          <w:rPr>
            <w:rFonts w:hint="eastAsia" w:ascii="Arial" w:hAnsi="Arial" w:eastAsia="宋体" w:cs="Arial"/>
            <w:b w:val="0"/>
            <w:bCs w:val="0"/>
            <w:color w:val="auto"/>
            <w:kern w:val="0"/>
            <w:sz w:val="24"/>
            <w:szCs w:val="24"/>
            <w:shd w:val="clear" w:color="auto" w:fill="FFFFFF"/>
            <w:lang w:val="en-US" w:eastAsia="zh-CN" w:bidi="ar-SA"/>
            <w:rPrChange w:id="76" w:author="ThinkPad" w:date="2019-07-10T12:22:05Z">
              <w:rPr>
                <w:rFonts w:hint="eastAsia" w:ascii="Arial" w:hAnsi="Arial" w:eastAsia="宋体" w:cs="Arial"/>
                <w:b w:val="0"/>
                <w:bCs w:val="0"/>
                <w:color w:val="auto"/>
                <w:kern w:val="0"/>
                <w:sz w:val="20"/>
                <w:szCs w:val="20"/>
                <w:shd w:val="clear" w:color="auto" w:fill="FFFFFF"/>
                <w:lang w:val="en-US" w:eastAsia="zh-CN" w:bidi="ar-SA"/>
              </w:rPr>
            </w:rPrChange>
          </w:rPr>
          <w:t>参与区块链</w:t>
        </w:r>
      </w:ins>
      <w:ins w:id="77" w:author="ThinkPad" w:date="2019-07-10T12:22:44Z">
        <w:r>
          <w:rPr>
            <w:rFonts w:hint="eastAsia" w:ascii="Arial" w:hAnsi="Arial" w:cs="Arial"/>
            <w:b w:val="0"/>
            <w:bCs w:val="0"/>
            <w:color w:val="auto"/>
            <w:kern w:val="0"/>
            <w:sz w:val="24"/>
            <w:szCs w:val="24"/>
            <w:shd w:val="clear" w:color="auto" w:fill="FFFFFF"/>
            <w:lang w:val="en-US" w:eastAsia="zh-CN" w:bidi="ar-SA"/>
          </w:rPr>
          <w:t>投资的</w:t>
        </w:r>
      </w:ins>
      <w:ins w:id="78" w:author="ThinkPad" w:date="2019-07-10T12:22:54Z">
        <w:r>
          <w:rPr>
            <w:rFonts w:hint="eastAsia" w:ascii="Arial" w:hAnsi="Arial" w:cs="Arial"/>
            <w:b w:val="0"/>
            <w:bCs w:val="0"/>
            <w:color w:val="auto"/>
            <w:kern w:val="0"/>
            <w:sz w:val="24"/>
            <w:szCs w:val="24"/>
            <w:shd w:val="clear" w:color="auto" w:fill="FFFFFF"/>
            <w:lang w:val="en-US" w:eastAsia="zh-CN" w:bidi="ar-SA"/>
          </w:rPr>
          <w:t>天使投资人</w:t>
        </w:r>
      </w:ins>
      <w:ins w:id="79" w:author="ThinkPad" w:date="2019-07-10T12:22:00Z">
        <w:r>
          <w:rPr>
            <w:rFonts w:hint="eastAsia" w:ascii="Arial" w:hAnsi="Arial" w:eastAsia="宋体" w:cs="Arial"/>
            <w:b w:val="0"/>
            <w:bCs w:val="0"/>
            <w:color w:val="auto"/>
            <w:kern w:val="0"/>
            <w:sz w:val="24"/>
            <w:szCs w:val="24"/>
            <w:shd w:val="clear" w:color="auto" w:fill="FFFFFF"/>
            <w:lang w:val="en-US" w:eastAsia="zh-CN" w:bidi="ar-SA"/>
            <w:rPrChange w:id="80" w:author="ThinkPad" w:date="2019-07-10T12:22:05Z">
              <w:rPr>
                <w:rFonts w:hint="eastAsia" w:ascii="Arial" w:hAnsi="Arial" w:eastAsia="宋体" w:cs="Arial"/>
                <w:b w:val="0"/>
                <w:bCs w:val="0"/>
                <w:color w:val="auto"/>
                <w:kern w:val="0"/>
                <w:sz w:val="20"/>
                <w:szCs w:val="20"/>
                <w:shd w:val="clear" w:color="auto" w:fill="FFFFFF"/>
                <w:lang w:val="en-US" w:eastAsia="zh-CN" w:bidi="ar-SA"/>
              </w:rPr>
            </w:rPrChange>
          </w:rPr>
          <w:t>。</w:t>
        </w:r>
      </w:ins>
    </w:p>
    <w:p>
      <w:pPr>
        <w:numPr>
          <w:ilvl w:val="-1"/>
          <w:numId w:val="0"/>
        </w:numPr>
        <w:autoSpaceDE/>
        <w:autoSpaceDN/>
        <w:spacing w:before="0" w:after="0" w:line="240" w:lineRule="auto"/>
        <w:ind w:right="0" w:firstLine="0" w:firstLineChars="0"/>
        <w:jc w:val="both"/>
        <w:rPr>
          <w:rFonts w:hint="eastAsia" w:ascii="Arial" w:hAnsi="Arial" w:eastAsia="宋体" w:cs="Arial"/>
          <w:b w:val="0"/>
          <w:bCs w:val="0"/>
          <w:color w:val="auto"/>
          <w:kern w:val="0"/>
          <w:position w:val="0"/>
          <w:sz w:val="24"/>
          <w:szCs w:val="24"/>
          <w:shd w:val="clear" w:color="auto" w:fill="FFFFFF"/>
        </w:rPr>
        <w:pPrChange w:id="81" w:author="ThinkPad" w:date="2019-07-10T13:15:20Z">
          <w:pPr>
            <w:numPr>
              <w:ilvl w:val="0"/>
              <w:numId w:val="0"/>
            </w:numPr>
            <w:autoSpaceDE/>
            <w:autoSpaceDN/>
            <w:spacing w:before="0" w:after="160" w:line="240" w:lineRule="auto"/>
            <w:ind w:right="0" w:firstLine="0"/>
            <w:jc w:val="both"/>
          </w:pPr>
        </w:pPrChange>
      </w:pPr>
      <w:r>
        <w:rPr>
          <w:rFonts w:hint="eastAsia" w:ascii="Arial" w:hAnsi="Arial" w:eastAsia="宋体" w:cs="Arial"/>
          <w:b w:val="0"/>
          <w:bCs w:val="0"/>
          <w:color w:val="auto"/>
          <w:kern w:val="0"/>
          <w:position w:val="0"/>
          <w:sz w:val="24"/>
          <w:szCs w:val="24"/>
          <w:shd w:val="clear" w:color="auto" w:fill="FFFFFF"/>
        </w:rPr>
        <w:t>Xiang Bin, co-founder and CEO of 520, is a veteran investor and network operator with extensive investment and network operations experience. He is an angel investor who participated in blockchain investment in China.</w:t>
      </w:r>
    </w:p>
    <w:p>
      <w:pPr>
        <w:numPr>
          <w:ilvl w:val="-1"/>
          <w:numId w:val="0"/>
        </w:numPr>
        <w:autoSpaceDE/>
        <w:autoSpaceDN/>
        <w:spacing w:before="0" w:after="0" w:line="240" w:lineRule="auto"/>
        <w:ind w:right="0" w:firstLine="0" w:firstLineChars="0"/>
        <w:jc w:val="both"/>
        <w:rPr>
          <w:ins w:id="83" w:author="ThinkPad" w:date="2019-07-10T11:55:23Z"/>
          <w:rFonts w:hint="eastAsia" w:ascii="Arial" w:hAnsi="Arial" w:eastAsia="宋体" w:cs="Arial"/>
          <w:b w:val="0"/>
          <w:bCs w:val="0"/>
          <w:color w:val="auto"/>
          <w:kern w:val="0"/>
          <w:position w:val="0"/>
          <w:sz w:val="24"/>
          <w:szCs w:val="24"/>
          <w:shd w:val="clear" w:color="auto" w:fill="FFFFFF"/>
          <w:rPrChange w:id="84" w:author="ThinkPad" w:date="2019-07-10T12:13:29Z">
            <w:rPr>
              <w:ins w:id="85" w:author="ThinkPad" w:date="2019-07-10T11:55:23Z"/>
              <w:rFonts w:hint="default" w:ascii="Calibri" w:hAnsi="宋体" w:eastAsia="宋体"/>
              <w:color w:val="auto"/>
              <w:position w:val="0"/>
              <w:sz w:val="30"/>
              <w:szCs w:val="30"/>
            </w:rPr>
          </w:rPrChange>
        </w:rPr>
        <w:pPrChange w:id="82" w:author="ThinkPad" w:date="2019-07-10T13:15:20Z">
          <w:pPr>
            <w:numPr>
              <w:ilvl w:val="0"/>
              <w:numId w:val="0"/>
            </w:numPr>
            <w:autoSpaceDE/>
            <w:autoSpaceDN/>
            <w:spacing w:before="0" w:after="160" w:line="240" w:lineRule="auto"/>
            <w:ind w:right="0" w:firstLine="0"/>
            <w:jc w:val="both"/>
          </w:pPr>
        </w:pPrChange>
      </w:pPr>
    </w:p>
    <w:p>
      <w:pPr>
        <w:numPr>
          <w:ilvl w:val="0"/>
          <w:numId w:val="0"/>
        </w:numPr>
        <w:autoSpaceDE/>
        <w:autoSpaceDN/>
        <w:spacing w:before="0" w:after="160" w:line="240" w:lineRule="auto"/>
        <w:ind w:right="0" w:firstLine="0"/>
        <w:jc w:val="both"/>
        <w:rPr>
          <w:ins w:id="86" w:author="ThinkPad" w:date="2019-07-10T11:55:23Z"/>
          <w:rFonts w:hint="eastAsia" w:ascii="宋体" w:hAnsi="宋体" w:eastAsia="宋体" w:cs="宋体"/>
          <w:b w:val="0"/>
          <w:bCs/>
          <w:color w:val="auto"/>
          <w:position w:val="0"/>
          <w:sz w:val="24"/>
          <w:szCs w:val="24"/>
          <w:highlight w:val="none"/>
          <w:u w:val="none"/>
          <w:rPrChange w:id="87" w:author="ThinkPad" w:date="2019-07-10T12:13:29Z">
            <w:rPr>
              <w:ins w:id="88" w:author="ThinkPad" w:date="2019-07-10T11:55:23Z"/>
              <w:rFonts w:hint="default" w:ascii="Calibri" w:hAnsi="宋体" w:eastAsia="宋体"/>
              <w:color w:val="auto"/>
              <w:position w:val="0"/>
              <w:sz w:val="21"/>
              <w:szCs w:val="21"/>
            </w:rPr>
          </w:rPrChange>
        </w:rPr>
      </w:pPr>
      <w:ins w:id="89" w:author="ThinkPad" w:date="2019-07-10T11:55:23Z">
        <w:r>
          <w:rPr>
            <w:rFonts w:hint="eastAsia" w:ascii="宋体" w:hAnsi="宋体" w:cs="宋体"/>
            <w:b w:val="0"/>
            <w:bCs/>
            <w:color w:val="auto"/>
            <w:sz w:val="24"/>
            <w:highlight w:val="none"/>
            <w:u w:val="none"/>
            <w:rPrChange w:id="92" w:author="ThinkPad" w:date="2019-07-10T12:13:29Z">
              <w:rPr>
                <w:sz w:val="20"/>
              </w:rPr>
            </w:rPrChange>
          </w:rPr>
          <w:drawing>
            <wp:inline distT="0" distB="0" distL="0" distR="0">
              <wp:extent cx="1927860" cy="1896745"/>
              <wp:effectExtent l="0" t="0" r="7620" b="8255"/>
              <wp:docPr id="20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7"/>
                      <pic:cNvPicPr>
                        <a:picLocks noChangeAspect="1" noChangeArrowheads="1"/>
                      </pic:cNvPicPr>
                    </pic:nvPicPr>
                    <pic:blipFill>
                      <a:blip r:embed="rId7">
                        <a:extLst>
                          <a:ext uri="{28A0092B-C50C-407E-A947-70E740481C1C}">
                            <a14:useLocalDpi xmlns:a14="http://schemas.microsoft.com/office/drawing/2010/main" val="0"/>
                          </a:ext>
                        </a:extLst>
                      </a:blip>
                      <a:srcRect b="34410"/>
                      <a:stretch>
                        <a:fillRect/>
                      </a:stretch>
                    </pic:blipFill>
                    <pic:spPr>
                      <a:xfrm>
                        <a:off x="0" y="0"/>
                        <a:ext cx="1927860" cy="1896745"/>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ins w:id="93" w:author="ThinkPad" w:date="2019-07-10T12:41:57Z"/>
          <w:rFonts w:hint="eastAsia" w:ascii="宋体" w:hAnsi="宋体" w:eastAsia="宋体" w:cs="宋体"/>
          <w:b w:val="0"/>
          <w:bCs w:val="0"/>
          <w:color w:val="auto"/>
          <w:kern w:val="0"/>
          <w:sz w:val="24"/>
          <w:szCs w:val="24"/>
          <w:shd w:val="clear" w:color="auto" w:fill="FFFFFF"/>
          <w:lang w:val="en-US" w:eastAsia="zh-CN" w:bidi="ar-SA"/>
        </w:rPr>
      </w:pPr>
      <w:ins w:id="94" w:author="ThinkPad" w:date="2019-07-10T11:55:23Z">
        <w:r>
          <w:rPr>
            <w:rFonts w:hint="eastAsia" w:ascii="宋体" w:hAnsi="宋体" w:eastAsia="宋体" w:cs="宋体"/>
            <w:b w:val="0"/>
            <w:bCs/>
            <w:color w:val="auto"/>
            <w:position w:val="0"/>
            <w:sz w:val="24"/>
            <w:szCs w:val="24"/>
            <w:highlight w:val="none"/>
            <w:u w:val="none"/>
            <w:rPrChange w:id="95" w:author="ThinkPad" w:date="2019-07-10T12:13:29Z">
              <w:rPr>
                <w:rFonts w:hint="default" w:ascii="Calibri" w:hAnsi="宋体" w:eastAsia="宋体"/>
                <w:color w:val="auto"/>
                <w:position w:val="0"/>
                <w:sz w:val="30"/>
                <w:szCs w:val="30"/>
              </w:rPr>
            </w:rPrChange>
          </w:rPr>
          <w:t>刘登攀，资深程序开发者，数字经济培训师，</w:t>
        </w:r>
      </w:ins>
      <w:ins w:id="96" w:author="ThinkPad" w:date="2019-07-10T12:23:22Z">
        <w:r>
          <w:rPr>
            <w:rFonts w:hint="eastAsia" w:ascii="宋体" w:hAnsi="宋体" w:cs="宋体"/>
            <w:b w:val="0"/>
            <w:bCs/>
            <w:color w:val="auto"/>
            <w:position w:val="0"/>
            <w:sz w:val="24"/>
            <w:szCs w:val="24"/>
            <w:highlight w:val="none"/>
            <w:u w:val="none"/>
            <w:lang w:val="en-US" w:eastAsia="zh-CN"/>
          </w:rPr>
          <w:t>同时也是</w:t>
        </w:r>
      </w:ins>
      <w:ins w:id="97" w:author="ThinkPad" w:date="2019-07-10T12:23:23Z">
        <w:r>
          <w:rPr>
            <w:rFonts w:hint="eastAsia" w:ascii="宋体" w:hAnsi="宋体" w:cs="宋体"/>
            <w:b w:val="0"/>
            <w:bCs/>
            <w:color w:val="auto"/>
            <w:position w:val="0"/>
            <w:sz w:val="24"/>
            <w:szCs w:val="24"/>
            <w:highlight w:val="none"/>
            <w:u w:val="none"/>
            <w:lang w:val="en-US" w:eastAsia="zh-CN"/>
          </w:rPr>
          <w:t>520</w:t>
        </w:r>
      </w:ins>
      <w:ins w:id="98" w:author="ThinkPad" w:date="2019-07-10T12:23:25Z">
        <w:r>
          <w:rPr>
            <w:rFonts w:hint="eastAsia" w:ascii="宋体" w:hAnsi="宋体" w:cs="宋体"/>
            <w:b w:val="0"/>
            <w:bCs/>
            <w:color w:val="auto"/>
            <w:position w:val="0"/>
            <w:sz w:val="24"/>
            <w:szCs w:val="24"/>
            <w:highlight w:val="none"/>
            <w:u w:val="none"/>
            <w:lang w:val="en-US" w:eastAsia="zh-CN"/>
          </w:rPr>
          <w:t>联合</w:t>
        </w:r>
      </w:ins>
      <w:ins w:id="99" w:author="ThinkPad" w:date="2019-07-10T12:23:26Z">
        <w:r>
          <w:rPr>
            <w:rFonts w:hint="eastAsia" w:ascii="宋体" w:hAnsi="宋体" w:cs="宋体"/>
            <w:b w:val="0"/>
            <w:bCs/>
            <w:color w:val="auto"/>
            <w:position w:val="0"/>
            <w:sz w:val="24"/>
            <w:szCs w:val="24"/>
            <w:highlight w:val="none"/>
            <w:u w:val="none"/>
            <w:lang w:val="en-US" w:eastAsia="zh-CN"/>
          </w:rPr>
          <w:t>创始人</w:t>
        </w:r>
      </w:ins>
      <w:ins w:id="100" w:author="ThinkPad" w:date="2019-07-10T12:23:27Z">
        <w:r>
          <w:rPr>
            <w:rFonts w:hint="eastAsia" w:ascii="宋体" w:hAnsi="宋体" w:cs="宋体"/>
            <w:b w:val="0"/>
            <w:bCs/>
            <w:color w:val="auto"/>
            <w:position w:val="0"/>
            <w:sz w:val="24"/>
            <w:szCs w:val="24"/>
            <w:highlight w:val="none"/>
            <w:u w:val="none"/>
            <w:lang w:val="en-US" w:eastAsia="zh-CN"/>
          </w:rPr>
          <w:t>。</w:t>
        </w:r>
      </w:ins>
      <w:ins w:id="101" w:author="ThinkPad" w:date="2019-07-10T12:23:46Z">
        <w:r>
          <w:rPr>
            <w:rFonts w:hint="eastAsia" w:ascii="宋体" w:hAnsi="宋体" w:cs="宋体"/>
            <w:b w:val="0"/>
            <w:bCs/>
            <w:color w:val="auto"/>
            <w:position w:val="0"/>
            <w:sz w:val="24"/>
            <w:szCs w:val="24"/>
            <w:highlight w:val="none"/>
            <w:u w:val="none"/>
            <w:lang w:val="en-US" w:eastAsia="zh-CN"/>
          </w:rPr>
          <w:t>他</w:t>
        </w:r>
      </w:ins>
      <w:ins w:id="102" w:author="ThinkPad" w:date="2019-07-10T12:23:41Z">
        <w:r>
          <w:rPr>
            <w:rFonts w:hint="eastAsia" w:ascii="宋体" w:hAnsi="宋体" w:eastAsia="宋体" w:cs="宋体"/>
            <w:b w:val="0"/>
            <w:bCs w:val="0"/>
            <w:color w:val="auto"/>
            <w:kern w:val="0"/>
            <w:sz w:val="24"/>
            <w:szCs w:val="24"/>
            <w:shd w:val="clear" w:color="auto" w:fill="FFFFFF"/>
            <w:lang w:val="en-US" w:eastAsia="zh-CN" w:bidi="ar-SA"/>
            <w:rPrChange w:id="103" w:author="ThinkPad" w:date="2019-07-10T12:23:52Z">
              <w:rPr>
                <w:rFonts w:hint="eastAsia" w:ascii="Arial" w:hAnsi="Arial" w:eastAsia="宋体" w:cs="Arial"/>
                <w:b w:val="0"/>
                <w:bCs w:val="0"/>
                <w:color w:val="auto"/>
                <w:kern w:val="0"/>
                <w:sz w:val="20"/>
                <w:szCs w:val="20"/>
                <w:shd w:val="clear" w:color="auto" w:fill="FFFFFF"/>
                <w:lang w:val="en-US" w:eastAsia="zh-CN" w:bidi="ar-SA"/>
              </w:rPr>
            </w:rPrChange>
          </w:rPr>
          <w:t>是</w:t>
        </w:r>
      </w:ins>
      <w:ins w:id="104" w:author="ThinkPad" w:date="2019-07-10T12:26:23Z">
        <w:r>
          <w:rPr>
            <w:rFonts w:hint="eastAsia" w:ascii="宋体" w:hAnsi="宋体" w:cs="宋体"/>
            <w:b w:val="0"/>
            <w:bCs w:val="0"/>
            <w:color w:val="auto"/>
            <w:kern w:val="0"/>
            <w:sz w:val="24"/>
            <w:szCs w:val="24"/>
            <w:shd w:val="clear" w:color="auto" w:fill="FFFFFF"/>
            <w:lang w:val="en-US" w:eastAsia="zh-CN" w:bidi="ar-SA"/>
          </w:rPr>
          <w:t>国内的</w:t>
        </w:r>
      </w:ins>
      <w:ins w:id="105" w:author="ThinkPad" w:date="2019-07-10T12:23:41Z">
        <w:r>
          <w:rPr>
            <w:rFonts w:hint="eastAsia" w:ascii="宋体" w:hAnsi="宋体" w:eastAsia="宋体" w:cs="宋体"/>
            <w:b w:val="0"/>
            <w:bCs w:val="0"/>
            <w:color w:val="auto"/>
            <w:kern w:val="0"/>
            <w:sz w:val="24"/>
            <w:szCs w:val="24"/>
            <w:shd w:val="clear" w:color="auto" w:fill="FFFFFF"/>
            <w:lang w:val="en-US" w:eastAsia="zh-CN" w:bidi="ar-SA"/>
            <w:rPrChange w:id="106" w:author="ThinkPad" w:date="2019-07-10T12:23:52Z">
              <w:rPr>
                <w:rFonts w:hint="eastAsia" w:ascii="Arial" w:hAnsi="Arial" w:eastAsia="宋体" w:cs="Arial"/>
                <w:b w:val="0"/>
                <w:bCs w:val="0"/>
                <w:color w:val="auto"/>
                <w:kern w:val="0"/>
                <w:sz w:val="20"/>
                <w:szCs w:val="20"/>
                <w:shd w:val="clear" w:color="auto" w:fill="FFFFFF"/>
                <w:lang w:val="en-US" w:eastAsia="zh-CN" w:bidi="ar-SA"/>
              </w:rPr>
            </w:rPrChange>
          </w:rPr>
          <w:t>顶级区块链开发</w:t>
        </w:r>
      </w:ins>
      <w:ins w:id="107" w:author="ThinkPad" w:date="2019-07-10T12:26:32Z">
        <w:r>
          <w:rPr>
            <w:rFonts w:hint="eastAsia" w:ascii="宋体" w:hAnsi="宋体" w:cs="宋体"/>
            <w:b w:val="0"/>
            <w:bCs w:val="0"/>
            <w:color w:val="auto"/>
            <w:kern w:val="0"/>
            <w:sz w:val="24"/>
            <w:szCs w:val="24"/>
            <w:shd w:val="clear" w:color="auto" w:fill="FFFFFF"/>
            <w:lang w:val="en-US" w:eastAsia="zh-CN" w:bidi="ar-SA"/>
          </w:rPr>
          <w:t>管理</w:t>
        </w:r>
      </w:ins>
      <w:ins w:id="108" w:author="ThinkPad" w:date="2019-07-10T12:26:34Z">
        <w:r>
          <w:rPr>
            <w:rFonts w:hint="eastAsia" w:ascii="宋体" w:hAnsi="宋体" w:cs="宋体"/>
            <w:b w:val="0"/>
            <w:bCs w:val="0"/>
            <w:color w:val="auto"/>
            <w:kern w:val="0"/>
            <w:sz w:val="24"/>
            <w:szCs w:val="24"/>
            <w:shd w:val="clear" w:color="auto" w:fill="FFFFFF"/>
            <w:lang w:val="en-US" w:eastAsia="zh-CN" w:bidi="ar-SA"/>
          </w:rPr>
          <w:t>者</w:t>
        </w:r>
      </w:ins>
      <w:ins w:id="109" w:author="ThinkPad" w:date="2019-07-10T12:23:41Z">
        <w:r>
          <w:rPr>
            <w:rFonts w:hint="eastAsia" w:ascii="宋体" w:hAnsi="宋体" w:eastAsia="宋体" w:cs="宋体"/>
            <w:b w:val="0"/>
            <w:bCs w:val="0"/>
            <w:color w:val="auto"/>
            <w:kern w:val="0"/>
            <w:sz w:val="24"/>
            <w:szCs w:val="24"/>
            <w:shd w:val="clear" w:color="auto" w:fill="FFFFFF"/>
            <w:lang w:val="en-US" w:eastAsia="zh-CN" w:bidi="ar-SA"/>
            <w:rPrChange w:id="110" w:author="ThinkPad" w:date="2019-07-10T12:23:52Z">
              <w:rPr>
                <w:rFonts w:hint="eastAsia" w:ascii="Arial" w:hAnsi="Arial" w:eastAsia="宋体" w:cs="Arial"/>
                <w:b w:val="0"/>
                <w:bCs w:val="0"/>
                <w:color w:val="auto"/>
                <w:kern w:val="0"/>
                <w:sz w:val="20"/>
                <w:szCs w:val="20"/>
                <w:shd w:val="clear" w:color="auto" w:fill="FFFFFF"/>
                <w:lang w:val="en-US" w:eastAsia="zh-CN" w:bidi="ar-SA"/>
              </w:rPr>
            </w:rPrChange>
          </w:rPr>
          <w:t>，在尖端技术和安全应用程序开发方面拥有超过10年的专业经验。09年接触到比特币后开始研究加密货币及区块链技术，曾主导开发公链及交易平台。</w:t>
        </w:r>
      </w:ins>
    </w:p>
    <w:p>
      <w:pPr>
        <w:numPr>
          <w:ilvl w:val="0"/>
          <w:numId w:val="0"/>
        </w:numPr>
        <w:autoSpaceDE/>
        <w:autoSpaceDN/>
        <w:spacing w:before="0" w:after="160" w:line="240" w:lineRule="auto"/>
        <w:ind w:right="0" w:firstLine="0"/>
        <w:jc w:val="both"/>
        <w:rPr>
          <w:rFonts w:hint="default" w:ascii="宋体" w:hAnsi="宋体" w:eastAsia="宋体" w:cs="宋体"/>
          <w:b w:val="0"/>
          <w:bCs w:val="0"/>
          <w:color w:val="auto"/>
          <w:kern w:val="0"/>
          <w:position w:val="0"/>
          <w:sz w:val="24"/>
          <w:szCs w:val="24"/>
          <w:shd w:val="clear" w:color="auto" w:fill="FFFFFF"/>
        </w:rPr>
      </w:pPr>
      <w:r>
        <w:rPr>
          <w:rFonts w:hint="default" w:ascii="宋体" w:hAnsi="宋体" w:eastAsia="宋体" w:cs="宋体"/>
          <w:b w:val="0"/>
          <w:bCs w:val="0"/>
          <w:color w:val="auto"/>
          <w:kern w:val="0"/>
          <w:position w:val="0"/>
          <w:sz w:val="24"/>
          <w:szCs w:val="24"/>
          <w:shd w:val="clear" w:color="auto" w:fill="FFFFFF"/>
        </w:rPr>
        <w:t>Liu Dengpan, senior program developer, digital economic trainer, is also the co-founder of 520. He is the top blockchain development manager in the country and has over 10 years of expertise in cutting-edge technology and security application development. After consulting Bitcoin in 2009, he began to study cryptocurrency and blockchain technology, and led the development of public and trading platforms.</w:t>
      </w:r>
    </w:p>
    <w:p>
      <w:pPr>
        <w:numPr>
          <w:ilvl w:val="0"/>
          <w:numId w:val="0"/>
        </w:numPr>
        <w:autoSpaceDE/>
        <w:autoSpaceDN/>
        <w:spacing w:before="0" w:after="160" w:line="240" w:lineRule="auto"/>
        <w:ind w:right="0" w:firstLine="0"/>
        <w:jc w:val="both"/>
        <w:rPr>
          <w:ins w:id="111" w:author="ThinkPad" w:date="2019-07-10T11:55:23Z"/>
          <w:rFonts w:hint="default" w:ascii="宋体" w:hAnsi="宋体" w:eastAsia="宋体" w:cs="宋体"/>
          <w:b w:val="0"/>
          <w:bCs w:val="0"/>
          <w:color w:val="auto"/>
          <w:kern w:val="0"/>
          <w:position w:val="0"/>
          <w:sz w:val="24"/>
          <w:szCs w:val="24"/>
          <w:shd w:val="clear" w:color="auto" w:fill="FFFFFF"/>
          <w:rPrChange w:id="112" w:author="ThinkPad" w:date="2019-07-10T12:13:29Z">
            <w:rPr>
              <w:ins w:id="113" w:author="ThinkPad" w:date="2019-07-10T11:55:23Z"/>
              <w:rFonts w:hint="default" w:ascii="Calibri" w:hAnsi="宋体" w:eastAsia="宋体"/>
              <w:color w:val="auto"/>
              <w:position w:val="0"/>
              <w:sz w:val="21"/>
              <w:szCs w:val="21"/>
            </w:rPr>
          </w:rPrChange>
        </w:rPr>
      </w:pPr>
    </w:p>
    <w:p>
      <w:pPr>
        <w:numPr>
          <w:ilvl w:val="0"/>
          <w:numId w:val="0"/>
        </w:numPr>
        <w:autoSpaceDE/>
        <w:autoSpaceDN/>
        <w:spacing w:before="0" w:after="160" w:line="240" w:lineRule="auto"/>
        <w:ind w:right="0" w:firstLine="0"/>
        <w:jc w:val="both"/>
        <w:rPr>
          <w:ins w:id="114" w:author="ThinkPad" w:date="2019-07-10T13:16:31Z"/>
          <w:rFonts w:hint="eastAsia" w:ascii="宋体" w:hAnsi="宋体" w:eastAsia="宋体" w:cs="宋体"/>
          <w:b w:val="0"/>
          <w:bCs w:val="0"/>
          <w:color w:val="auto"/>
          <w:kern w:val="0"/>
          <w:sz w:val="24"/>
          <w:szCs w:val="24"/>
          <w:shd w:val="clear" w:color="auto" w:fill="FFFFFF"/>
          <w:lang w:val="en-US" w:eastAsia="zh-CN" w:bidi="ar-SA"/>
        </w:rPr>
      </w:pPr>
      <w:ins w:id="115" w:author="ThinkPad" w:date="2019-07-10T11:55:23Z">
        <w:r>
          <w:rPr>
            <w:rFonts w:hint="eastAsia" w:ascii="宋体" w:hAnsi="宋体" w:cs="宋体"/>
            <w:b w:val="0"/>
            <w:bCs/>
            <w:color w:val="auto"/>
            <w:sz w:val="24"/>
            <w:highlight w:val="none"/>
            <w:u w:val="none"/>
            <w:rPrChange w:id="118" w:author="ThinkPad" w:date="2019-07-10T12:13:29Z">
              <w:rPr>
                <w:sz w:val="20"/>
              </w:rPr>
            </w:rPrChange>
          </w:rPr>
          <w:drawing>
            <wp:inline distT="0" distB="0" distL="0" distR="0">
              <wp:extent cx="2032000" cy="2047875"/>
              <wp:effectExtent l="0" t="0" r="10160" b="9525"/>
              <wp:docPr id="209" name="图片 8" descr="微信图片_2019070717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8" descr="微信图片_20190707172852"/>
                      <pic:cNvPicPr>
                        <a:picLocks noChangeAspect="1" noChangeArrowheads="1"/>
                      </pic:cNvPicPr>
                    </pic:nvPicPr>
                    <pic:blipFill>
                      <a:blip r:embed="rId8" cstate="print"/>
                      <a:srcRect l="1359" t="6457" r="-1359" b="19868"/>
                      <a:stretch>
                        <a:fillRect/>
                      </a:stretch>
                    </pic:blipFill>
                    <pic:spPr>
                      <a:xfrm>
                        <a:off x="0" y="0"/>
                        <a:ext cx="2032000" cy="2047875"/>
                      </a:xfrm>
                      <a:prstGeom prst="ellipse">
                        <a:avLst/>
                      </a:prstGeom>
                      <a:ln cap="flat"/>
                    </pic:spPr>
                  </pic:pic>
                </a:graphicData>
              </a:graphic>
            </wp:inline>
          </w:drawing>
        </w:r>
      </w:ins>
      <w:ins w:id="119" w:author="ThinkPad" w:date="2019-07-10T11:55:23Z">
        <w:r>
          <w:rPr>
            <w:rFonts w:hint="eastAsia" w:ascii="宋体" w:hAnsi="宋体" w:eastAsia="宋体" w:cs="宋体"/>
            <w:b w:val="0"/>
            <w:bCs/>
            <w:color w:val="auto"/>
            <w:position w:val="0"/>
            <w:sz w:val="24"/>
            <w:szCs w:val="24"/>
            <w:highlight w:val="none"/>
            <w:u w:val="none"/>
            <w:rPrChange w:id="120" w:author="ThinkPad" w:date="2019-07-10T12:13:29Z">
              <w:rPr>
                <w:rFonts w:hint="default" w:ascii="Calibri" w:hAnsi="宋体" w:eastAsia="宋体"/>
                <w:color w:val="auto"/>
                <w:position w:val="0"/>
                <w:sz w:val="21"/>
                <w:szCs w:val="21"/>
              </w:rPr>
            </w:rPrChange>
          </w:rPr>
          <w:br w:type="textWrapping"/>
        </w:r>
      </w:ins>
      <w:ins w:id="121" w:author="ThinkPad" w:date="2019-07-10T11:55:23Z">
        <w:r>
          <w:rPr>
            <w:rFonts w:hint="eastAsia" w:ascii="宋体" w:hAnsi="宋体" w:eastAsia="宋体" w:cs="宋体"/>
            <w:b w:val="0"/>
            <w:bCs/>
            <w:color w:val="auto"/>
            <w:position w:val="0"/>
            <w:sz w:val="24"/>
            <w:szCs w:val="24"/>
            <w:highlight w:val="none"/>
            <w:u w:val="none"/>
            <w:rPrChange w:id="122" w:author="ThinkPad" w:date="2019-07-10T12:13:29Z">
              <w:rPr>
                <w:rFonts w:hint="default" w:ascii="Calibri" w:hAnsi="宋体" w:eastAsia="宋体"/>
                <w:color w:val="auto"/>
                <w:position w:val="0"/>
                <w:sz w:val="30"/>
                <w:szCs w:val="30"/>
              </w:rPr>
            </w:rPrChange>
          </w:rPr>
          <w:t>贺佳林，</w:t>
        </w:r>
      </w:ins>
      <w:ins w:id="123" w:author="ThinkPad" w:date="2019-07-10T12:26:51Z">
        <w:r>
          <w:rPr>
            <w:rFonts w:hint="eastAsia" w:ascii="宋体" w:hAnsi="宋体" w:cs="宋体"/>
            <w:b w:val="0"/>
            <w:bCs/>
            <w:color w:val="auto"/>
            <w:position w:val="0"/>
            <w:sz w:val="24"/>
            <w:szCs w:val="24"/>
            <w:highlight w:val="none"/>
            <w:u w:val="none"/>
            <w:lang w:val="en-US" w:eastAsia="zh-CN"/>
          </w:rPr>
          <w:t>5</w:t>
        </w:r>
      </w:ins>
      <w:ins w:id="124" w:author="ThinkPad" w:date="2019-07-10T12:26:52Z">
        <w:r>
          <w:rPr>
            <w:rFonts w:hint="eastAsia" w:ascii="宋体" w:hAnsi="宋体" w:cs="宋体"/>
            <w:b w:val="0"/>
            <w:bCs/>
            <w:color w:val="auto"/>
            <w:position w:val="0"/>
            <w:sz w:val="24"/>
            <w:szCs w:val="24"/>
            <w:highlight w:val="none"/>
            <w:u w:val="none"/>
            <w:lang w:val="en-US" w:eastAsia="zh-CN"/>
          </w:rPr>
          <w:t>20</w:t>
        </w:r>
      </w:ins>
      <w:ins w:id="125" w:author="ThinkPad" w:date="2019-07-10T12:26:53Z">
        <w:r>
          <w:rPr>
            <w:rFonts w:hint="eastAsia" w:ascii="宋体" w:hAnsi="宋体" w:cs="宋体"/>
            <w:b w:val="0"/>
            <w:bCs/>
            <w:color w:val="auto"/>
            <w:position w:val="0"/>
            <w:sz w:val="24"/>
            <w:szCs w:val="24"/>
            <w:highlight w:val="none"/>
            <w:u w:val="none"/>
            <w:lang w:val="en-US" w:eastAsia="zh-CN"/>
          </w:rPr>
          <w:t>联合</w:t>
        </w:r>
      </w:ins>
      <w:ins w:id="126" w:author="ThinkPad" w:date="2019-07-10T12:26:54Z">
        <w:r>
          <w:rPr>
            <w:rFonts w:hint="eastAsia" w:ascii="宋体" w:hAnsi="宋体" w:cs="宋体"/>
            <w:b w:val="0"/>
            <w:bCs/>
            <w:color w:val="auto"/>
            <w:position w:val="0"/>
            <w:sz w:val="24"/>
            <w:szCs w:val="24"/>
            <w:highlight w:val="none"/>
            <w:u w:val="none"/>
            <w:lang w:val="en-US" w:eastAsia="zh-CN"/>
          </w:rPr>
          <w:t>创始人</w:t>
        </w:r>
      </w:ins>
      <w:ins w:id="127" w:author="ThinkPad" w:date="2019-07-10T12:26:56Z">
        <w:r>
          <w:rPr>
            <w:rFonts w:hint="eastAsia" w:ascii="宋体" w:hAnsi="宋体" w:cs="宋体"/>
            <w:b w:val="0"/>
            <w:bCs/>
            <w:color w:val="auto"/>
            <w:position w:val="0"/>
            <w:sz w:val="24"/>
            <w:szCs w:val="24"/>
            <w:highlight w:val="none"/>
            <w:u w:val="none"/>
            <w:lang w:val="en-US" w:eastAsia="zh-CN"/>
          </w:rPr>
          <w:t>，</w:t>
        </w:r>
      </w:ins>
      <w:ins w:id="128" w:author="ThinkPad" w:date="2019-07-10T12:28:17Z">
        <w:r>
          <w:rPr>
            <w:rFonts w:hint="eastAsia" w:ascii="宋体" w:hAnsi="宋体" w:cs="宋体"/>
            <w:b w:val="0"/>
            <w:bCs/>
            <w:color w:val="auto"/>
            <w:position w:val="0"/>
            <w:sz w:val="24"/>
            <w:szCs w:val="24"/>
            <w:highlight w:val="none"/>
            <w:u w:val="none"/>
            <w:lang w:val="en-US" w:eastAsia="zh-CN"/>
          </w:rPr>
          <w:t>也是</w:t>
        </w:r>
      </w:ins>
      <w:ins w:id="129" w:author="ThinkPad" w:date="2019-07-10T12:27:03Z">
        <w:r>
          <w:rPr>
            <w:rFonts w:hint="eastAsia" w:ascii="宋体" w:hAnsi="宋体" w:cs="宋体"/>
            <w:b w:val="0"/>
            <w:bCs/>
            <w:color w:val="auto"/>
            <w:position w:val="0"/>
            <w:sz w:val="24"/>
            <w:szCs w:val="24"/>
            <w:highlight w:val="none"/>
            <w:u w:val="none"/>
            <w:lang w:val="en-US" w:eastAsia="zh-CN"/>
          </w:rPr>
          <w:t>知名</w:t>
        </w:r>
      </w:ins>
      <w:ins w:id="130" w:author="ThinkPad" w:date="2019-07-10T11:55:23Z">
        <w:r>
          <w:rPr>
            <w:rFonts w:hint="eastAsia" w:ascii="宋体" w:hAnsi="宋体" w:eastAsia="宋体" w:cs="宋体"/>
            <w:b w:val="0"/>
            <w:bCs/>
            <w:color w:val="auto"/>
            <w:position w:val="0"/>
            <w:sz w:val="24"/>
            <w:szCs w:val="24"/>
            <w:highlight w:val="none"/>
            <w:u w:val="none"/>
            <w:rPrChange w:id="131" w:author="ThinkPad" w:date="2019-07-10T12:13:29Z">
              <w:rPr>
                <w:rFonts w:hint="default" w:ascii="Calibri" w:hAnsi="宋体" w:eastAsia="宋体"/>
                <w:color w:val="auto"/>
                <w:position w:val="0"/>
                <w:sz w:val="30"/>
                <w:szCs w:val="30"/>
              </w:rPr>
            </w:rPrChange>
          </w:rPr>
          <w:t>网络运营专家</w:t>
        </w:r>
      </w:ins>
      <w:ins w:id="132" w:author="ThinkPad" w:date="2019-07-10T12:28:20Z">
        <w:r>
          <w:rPr>
            <w:rFonts w:hint="eastAsia" w:ascii="宋体" w:hAnsi="宋体" w:cs="宋体"/>
            <w:b w:val="0"/>
            <w:bCs/>
            <w:color w:val="auto"/>
            <w:position w:val="0"/>
            <w:sz w:val="24"/>
            <w:szCs w:val="24"/>
            <w:highlight w:val="none"/>
            <w:u w:val="none"/>
            <w:lang w:eastAsia="zh-CN"/>
          </w:rPr>
          <w:t>、</w:t>
        </w:r>
      </w:ins>
      <w:ins w:id="133" w:author="ThinkPad" w:date="2019-07-10T11:55:23Z">
        <w:r>
          <w:rPr>
            <w:rFonts w:hint="eastAsia" w:ascii="宋体" w:hAnsi="宋体" w:eastAsia="宋体" w:cs="宋体"/>
            <w:b w:val="0"/>
            <w:bCs/>
            <w:color w:val="auto"/>
            <w:position w:val="0"/>
            <w:sz w:val="24"/>
            <w:szCs w:val="24"/>
            <w:highlight w:val="none"/>
            <w:u w:val="none"/>
            <w:rPrChange w:id="134" w:author="ThinkPad" w:date="2019-07-10T12:13:29Z">
              <w:rPr>
                <w:rFonts w:hint="default" w:ascii="Calibri" w:hAnsi="宋体" w:eastAsia="宋体"/>
                <w:color w:val="auto"/>
                <w:position w:val="0"/>
                <w:sz w:val="30"/>
                <w:szCs w:val="30"/>
              </w:rPr>
            </w:rPrChange>
          </w:rPr>
          <w:t>培训师</w:t>
        </w:r>
      </w:ins>
      <w:ins w:id="135" w:author="ThinkPad" w:date="2019-07-10T12:28:27Z">
        <w:r>
          <w:rPr>
            <w:rFonts w:hint="eastAsia" w:ascii="宋体" w:hAnsi="宋体" w:cs="宋体"/>
            <w:b w:val="0"/>
            <w:bCs/>
            <w:color w:val="auto"/>
            <w:position w:val="0"/>
            <w:sz w:val="24"/>
            <w:szCs w:val="24"/>
            <w:highlight w:val="none"/>
            <w:u w:val="none"/>
            <w:lang w:eastAsia="zh-CN"/>
          </w:rPr>
          <w:t>，</w:t>
        </w:r>
      </w:ins>
      <w:ins w:id="136" w:author="ThinkPad" w:date="2019-07-10T12:27:59Z">
        <w:r>
          <w:rPr>
            <w:rFonts w:hint="eastAsia" w:ascii="宋体" w:hAnsi="宋体" w:cs="宋体"/>
            <w:b w:val="0"/>
            <w:bCs w:val="0"/>
            <w:color w:val="auto"/>
            <w:kern w:val="0"/>
            <w:sz w:val="24"/>
            <w:szCs w:val="24"/>
            <w:shd w:val="clear" w:color="auto" w:fill="FFFFFF"/>
            <w:lang w:val="en-US" w:eastAsia="zh-CN" w:bidi="ar-SA"/>
          </w:rPr>
          <w:t>与</w:t>
        </w:r>
      </w:ins>
      <w:ins w:id="137" w:author="ThinkPad" w:date="2019-07-10T12:27:36Z">
        <w:r>
          <w:rPr>
            <w:rFonts w:hint="eastAsia" w:ascii="宋体" w:hAnsi="宋体" w:eastAsia="宋体" w:cs="宋体"/>
            <w:b w:val="0"/>
            <w:bCs w:val="0"/>
            <w:color w:val="auto"/>
            <w:kern w:val="0"/>
            <w:sz w:val="24"/>
            <w:szCs w:val="24"/>
            <w:shd w:val="clear" w:color="auto" w:fill="FFFFFF"/>
            <w:lang w:val="en-US" w:eastAsia="zh-CN" w:bidi="ar-SA"/>
            <w:rPrChange w:id="138" w:author="ThinkPad" w:date="2019-07-10T12:27:44Z">
              <w:rPr>
                <w:rFonts w:hint="eastAsia" w:ascii="Arial" w:hAnsi="Arial" w:eastAsia="宋体" w:cs="Arial"/>
                <w:b w:val="0"/>
                <w:bCs w:val="0"/>
                <w:color w:val="auto"/>
                <w:kern w:val="0"/>
                <w:sz w:val="20"/>
                <w:szCs w:val="20"/>
                <w:shd w:val="clear" w:color="auto" w:fill="FFFFFF"/>
                <w:lang w:val="en-US" w:eastAsia="zh-CN" w:bidi="ar-SA"/>
              </w:rPr>
            </w:rPrChange>
          </w:rPr>
          <w:t>BOTTEGA VENETA SSA、日内瓦CHEZ MA COUSINE</w:t>
        </w:r>
      </w:ins>
      <w:ins w:id="139" w:author="ThinkPad" w:date="2019-07-10T12:28:05Z">
        <w:r>
          <w:rPr>
            <w:rFonts w:hint="eastAsia" w:ascii="宋体" w:hAnsi="宋体" w:cs="宋体"/>
            <w:b w:val="0"/>
            <w:bCs w:val="0"/>
            <w:color w:val="auto"/>
            <w:kern w:val="0"/>
            <w:sz w:val="24"/>
            <w:szCs w:val="24"/>
            <w:shd w:val="clear" w:color="auto" w:fill="FFFFFF"/>
            <w:lang w:val="en-US" w:eastAsia="zh-CN" w:bidi="ar-SA"/>
          </w:rPr>
          <w:t>深度</w:t>
        </w:r>
      </w:ins>
      <w:ins w:id="140" w:author="ThinkPad" w:date="2019-07-10T12:28:07Z">
        <w:r>
          <w:rPr>
            <w:rFonts w:hint="eastAsia" w:ascii="宋体" w:hAnsi="宋体" w:cs="宋体"/>
            <w:b w:val="0"/>
            <w:bCs w:val="0"/>
            <w:color w:val="auto"/>
            <w:kern w:val="0"/>
            <w:sz w:val="24"/>
            <w:szCs w:val="24"/>
            <w:shd w:val="clear" w:color="auto" w:fill="FFFFFF"/>
            <w:lang w:val="en-US" w:eastAsia="zh-CN" w:bidi="ar-SA"/>
          </w:rPr>
          <w:t>合作</w:t>
        </w:r>
      </w:ins>
      <w:ins w:id="141" w:author="ThinkPad" w:date="2019-07-10T12:28:43Z">
        <w:r>
          <w:rPr>
            <w:rFonts w:hint="eastAsia" w:ascii="宋体" w:hAnsi="宋体" w:cs="宋体"/>
            <w:b w:val="0"/>
            <w:bCs w:val="0"/>
            <w:color w:val="auto"/>
            <w:kern w:val="0"/>
            <w:sz w:val="24"/>
            <w:szCs w:val="24"/>
            <w:shd w:val="clear" w:color="auto" w:fill="FFFFFF"/>
            <w:lang w:val="en-US" w:eastAsia="zh-CN" w:bidi="ar-SA"/>
          </w:rPr>
          <w:t>多年</w:t>
        </w:r>
      </w:ins>
      <w:ins w:id="142" w:author="ThinkPad" w:date="2019-07-10T12:28:44Z">
        <w:r>
          <w:rPr>
            <w:rFonts w:hint="eastAsia" w:ascii="宋体" w:hAnsi="宋体" w:cs="宋体"/>
            <w:b w:val="0"/>
            <w:bCs w:val="0"/>
            <w:color w:val="auto"/>
            <w:kern w:val="0"/>
            <w:sz w:val="24"/>
            <w:szCs w:val="24"/>
            <w:shd w:val="clear" w:color="auto" w:fill="FFFFFF"/>
            <w:lang w:val="en-US" w:eastAsia="zh-CN" w:bidi="ar-SA"/>
          </w:rPr>
          <w:t>，</w:t>
        </w:r>
      </w:ins>
      <w:ins w:id="143" w:author="ThinkPad" w:date="2019-07-10T12:28:51Z">
        <w:r>
          <w:rPr>
            <w:rFonts w:hint="eastAsia" w:ascii="宋体" w:hAnsi="宋体" w:cs="宋体"/>
            <w:b w:val="0"/>
            <w:bCs w:val="0"/>
            <w:color w:val="auto"/>
            <w:kern w:val="0"/>
            <w:sz w:val="24"/>
            <w:szCs w:val="24"/>
            <w:shd w:val="clear" w:color="auto" w:fill="FFFFFF"/>
            <w:lang w:val="en-US" w:eastAsia="zh-CN" w:bidi="ar-SA"/>
          </w:rPr>
          <w:t>非常</w:t>
        </w:r>
      </w:ins>
      <w:ins w:id="144" w:author="ThinkPad" w:date="2019-07-10T12:28:53Z">
        <w:r>
          <w:rPr>
            <w:rFonts w:hint="eastAsia" w:ascii="宋体" w:hAnsi="宋体" w:cs="宋体"/>
            <w:b w:val="0"/>
            <w:bCs w:val="0"/>
            <w:color w:val="auto"/>
            <w:kern w:val="0"/>
            <w:sz w:val="24"/>
            <w:szCs w:val="24"/>
            <w:shd w:val="clear" w:color="auto" w:fill="FFFFFF"/>
            <w:lang w:val="en-US" w:eastAsia="zh-CN" w:bidi="ar-SA"/>
          </w:rPr>
          <w:t>擅长</w:t>
        </w:r>
      </w:ins>
      <w:ins w:id="145" w:author="ThinkPad" w:date="2019-07-10T12:28:56Z">
        <w:r>
          <w:rPr>
            <w:rFonts w:hint="eastAsia" w:ascii="宋体" w:hAnsi="宋体" w:cs="宋体"/>
            <w:b w:val="0"/>
            <w:bCs w:val="0"/>
            <w:color w:val="auto"/>
            <w:kern w:val="0"/>
            <w:sz w:val="24"/>
            <w:szCs w:val="24"/>
            <w:shd w:val="clear" w:color="auto" w:fill="FFFFFF"/>
            <w:lang w:val="en-US" w:eastAsia="zh-CN" w:bidi="ar-SA"/>
          </w:rPr>
          <w:t>网络</w:t>
        </w:r>
      </w:ins>
      <w:ins w:id="146" w:author="ThinkPad" w:date="2019-07-10T12:28:57Z">
        <w:r>
          <w:rPr>
            <w:rFonts w:hint="eastAsia" w:ascii="宋体" w:hAnsi="宋体" w:cs="宋体"/>
            <w:b w:val="0"/>
            <w:bCs w:val="0"/>
            <w:color w:val="auto"/>
            <w:kern w:val="0"/>
            <w:sz w:val="24"/>
            <w:szCs w:val="24"/>
            <w:shd w:val="clear" w:color="auto" w:fill="FFFFFF"/>
            <w:lang w:val="en-US" w:eastAsia="zh-CN" w:bidi="ar-SA"/>
          </w:rPr>
          <w:t>运营</w:t>
        </w:r>
      </w:ins>
      <w:ins w:id="147" w:author="ThinkPad" w:date="2019-07-10T12:27:36Z">
        <w:r>
          <w:rPr>
            <w:rFonts w:hint="eastAsia" w:ascii="宋体" w:hAnsi="宋体" w:eastAsia="宋体" w:cs="宋体"/>
            <w:b w:val="0"/>
            <w:bCs w:val="0"/>
            <w:color w:val="auto"/>
            <w:kern w:val="0"/>
            <w:sz w:val="24"/>
            <w:szCs w:val="24"/>
            <w:shd w:val="clear" w:color="auto" w:fill="FFFFFF"/>
            <w:lang w:val="en-US" w:eastAsia="zh-CN" w:bidi="ar-SA"/>
            <w:rPrChange w:id="148" w:author="ThinkPad" w:date="2019-07-10T12:27:44Z">
              <w:rPr>
                <w:rFonts w:hint="eastAsia" w:ascii="Arial" w:hAnsi="Arial" w:eastAsia="宋体" w:cs="Arial"/>
                <w:b w:val="0"/>
                <w:bCs w:val="0"/>
                <w:color w:val="auto"/>
                <w:kern w:val="0"/>
                <w:sz w:val="20"/>
                <w:szCs w:val="20"/>
                <w:shd w:val="clear" w:color="auto" w:fill="FFFFFF"/>
                <w:lang w:val="en-US" w:eastAsia="zh-CN" w:bidi="ar-SA"/>
              </w:rPr>
            </w:rPrChange>
          </w:rPr>
          <w:t>。</w:t>
        </w:r>
      </w:ins>
    </w:p>
    <w:p>
      <w:pPr>
        <w:numPr>
          <w:ilvl w:val="0"/>
          <w:numId w:val="0"/>
        </w:numPr>
        <w:autoSpaceDE/>
        <w:autoSpaceDN/>
        <w:spacing w:before="0" w:after="160" w:line="240" w:lineRule="auto"/>
        <w:ind w:right="0" w:firstLine="0"/>
        <w:jc w:val="both"/>
        <w:rPr>
          <w:ins w:id="149" w:author="ThinkPad" w:date="2019-07-10T11:55:23Z"/>
          <w:rFonts w:hint="eastAsia" w:ascii="宋体" w:hAnsi="宋体" w:eastAsia="宋体" w:cs="宋体"/>
          <w:b w:val="0"/>
          <w:bCs w:val="0"/>
          <w:color w:val="auto"/>
          <w:kern w:val="0"/>
          <w:position w:val="0"/>
          <w:sz w:val="24"/>
          <w:szCs w:val="24"/>
          <w:shd w:val="clear" w:color="auto" w:fill="FFFFFF"/>
          <w:rPrChange w:id="150" w:author="ThinkPad" w:date="2019-07-10T12:13:29Z">
            <w:rPr>
              <w:ins w:id="151" w:author="ThinkPad" w:date="2019-07-10T11:55:23Z"/>
              <w:rFonts w:hint="default" w:ascii="Calibri" w:hAnsi="宋体" w:eastAsia="宋体"/>
              <w:color w:val="auto"/>
              <w:position w:val="0"/>
              <w:sz w:val="21"/>
              <w:szCs w:val="21"/>
            </w:rPr>
          </w:rPrChange>
        </w:rPr>
      </w:pPr>
      <w:r>
        <w:rPr>
          <w:rFonts w:hint="eastAsia" w:ascii="宋体" w:hAnsi="宋体" w:eastAsia="宋体" w:cs="宋体"/>
          <w:b w:val="0"/>
          <w:bCs/>
          <w:color w:val="auto"/>
          <w:position w:val="0"/>
          <w:sz w:val="24"/>
          <w:szCs w:val="24"/>
          <w:highlight w:val="none"/>
          <w:u w:val="none"/>
        </w:rPr>
        <w:t>He Jialin, co-founder of 520, is also a well-known network operation expert and trainer. He has worked closely with BOTTEGA VENETA SSA and Geneva CHEZ MA COUSINE for many years and is very good at network operation.</w:t>
      </w:r>
    </w:p>
    <w:p>
      <w:pPr>
        <w:numPr>
          <w:ilvl w:val="0"/>
          <w:numId w:val="0"/>
        </w:numPr>
        <w:autoSpaceDE/>
        <w:autoSpaceDN/>
        <w:spacing w:before="0" w:after="160" w:line="240" w:lineRule="auto"/>
        <w:ind w:right="0" w:firstLine="0"/>
        <w:jc w:val="both"/>
        <w:rPr>
          <w:ins w:id="152" w:author="ThinkPad" w:date="2019-07-10T11:55:23Z"/>
          <w:rFonts w:hint="eastAsia" w:ascii="宋体" w:hAnsi="宋体" w:eastAsia="宋体" w:cs="宋体"/>
          <w:b w:val="0"/>
          <w:bCs/>
          <w:color w:val="auto"/>
          <w:position w:val="0"/>
          <w:sz w:val="24"/>
          <w:szCs w:val="24"/>
          <w:highlight w:val="none"/>
          <w:u w:val="none"/>
          <w:rPrChange w:id="153" w:author="ThinkPad" w:date="2019-07-10T12:13:29Z">
            <w:rPr>
              <w:ins w:id="154" w:author="ThinkPad" w:date="2019-07-10T11:55:23Z"/>
              <w:rFonts w:hint="default" w:ascii="Calibri" w:hAnsi="宋体" w:eastAsia="宋体"/>
              <w:color w:val="auto"/>
              <w:position w:val="0"/>
              <w:sz w:val="21"/>
              <w:szCs w:val="21"/>
            </w:rPr>
          </w:rPrChange>
        </w:rPr>
      </w:pPr>
      <w:ins w:id="155" w:author="ThinkPad" w:date="2019-07-10T11:55:23Z">
        <w:r>
          <w:rPr>
            <w:rFonts w:hint="eastAsia" w:ascii="宋体" w:hAnsi="宋体" w:cs="宋体"/>
            <w:b w:val="0"/>
            <w:bCs/>
            <w:color w:val="auto"/>
            <w:sz w:val="24"/>
            <w:highlight w:val="none"/>
            <w:u w:val="none"/>
            <w:rPrChange w:id="158" w:author="ThinkPad" w:date="2019-07-10T12:13:29Z">
              <w:rPr>
                <w:sz w:val="20"/>
              </w:rPr>
            </w:rPrChange>
          </w:rPr>
          <w:drawing>
            <wp:inline distT="0" distB="0" distL="0" distR="0">
              <wp:extent cx="2005330" cy="1934845"/>
              <wp:effectExtent l="0" t="0" r="6350" b="635"/>
              <wp:docPr id="210" name="图片 17" descr="微信图片_2019070717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7" descr="微信图片_20190707172738"/>
                      <pic:cNvPicPr>
                        <a:picLocks noChangeAspect="1" noChangeArrowheads="1"/>
                      </pic:cNvPicPr>
                    </pic:nvPicPr>
                    <pic:blipFill>
                      <a:blip r:embed="rId9" cstate="print"/>
                      <a:srcRect t="3258" r="775" b="26953"/>
                      <a:stretch>
                        <a:fillRect/>
                      </a:stretch>
                    </pic:blipFill>
                    <pic:spPr>
                      <a:xfrm>
                        <a:off x="0" y="0"/>
                        <a:ext cx="2005330" cy="1934845"/>
                      </a:xfrm>
                      <a:prstGeom prst="ellipse">
                        <a:avLst/>
                      </a:prstGeom>
                      <a:ln cap="flat"/>
                    </pic:spPr>
                  </pic:pic>
                </a:graphicData>
              </a:graphic>
            </wp:inline>
          </w:drawing>
        </w:r>
      </w:ins>
      <w:ins w:id="159" w:author="ThinkPad" w:date="2019-07-10T11:55:23Z">
        <w:r>
          <w:rPr>
            <w:rFonts w:hint="eastAsia" w:ascii="宋体" w:hAnsi="宋体" w:eastAsia="宋体" w:cs="宋体"/>
            <w:b w:val="0"/>
            <w:bCs/>
            <w:color w:val="auto"/>
            <w:position w:val="0"/>
            <w:sz w:val="24"/>
            <w:szCs w:val="24"/>
            <w:highlight w:val="none"/>
            <w:u w:val="none"/>
            <w:rPrChange w:id="160" w:author="ThinkPad" w:date="2019-07-10T12:13:29Z">
              <w:rPr>
                <w:rFonts w:hint="default" w:ascii="Calibri" w:hAnsi="宋体" w:eastAsia="宋体"/>
                <w:color w:val="auto"/>
                <w:position w:val="0"/>
                <w:sz w:val="21"/>
                <w:szCs w:val="21"/>
              </w:rPr>
            </w:rPrChange>
          </w:rPr>
          <w:t xml:space="preserve">                         </w:t>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ins w:id="161" w:author="ThinkPad" w:date="2019-07-10T11:55:23Z">
        <w:r>
          <w:rPr>
            <w:rFonts w:hint="eastAsia" w:ascii="宋体" w:hAnsi="宋体" w:eastAsia="宋体" w:cs="宋体"/>
            <w:b w:val="0"/>
            <w:bCs/>
            <w:color w:val="auto"/>
            <w:position w:val="0"/>
            <w:sz w:val="24"/>
            <w:szCs w:val="24"/>
            <w:highlight w:val="none"/>
            <w:u w:val="none"/>
            <w:rPrChange w:id="162" w:author="ThinkPad" w:date="2019-07-10T12:13:29Z">
              <w:rPr>
                <w:rFonts w:hint="default" w:ascii="Calibri" w:hAnsi="宋体" w:eastAsia="宋体"/>
                <w:color w:val="auto"/>
                <w:position w:val="0"/>
                <w:sz w:val="30"/>
                <w:szCs w:val="30"/>
              </w:rPr>
            </w:rPrChange>
          </w:rPr>
          <w:t>贺彪，</w:t>
        </w:r>
      </w:ins>
      <w:ins w:id="163" w:author="ThinkPad" w:date="2019-07-10T12:29:19Z">
        <w:r>
          <w:rPr>
            <w:rFonts w:hint="eastAsia" w:ascii="宋体" w:hAnsi="宋体" w:cs="宋体"/>
            <w:b w:val="0"/>
            <w:bCs/>
            <w:color w:val="auto"/>
            <w:position w:val="0"/>
            <w:sz w:val="24"/>
            <w:szCs w:val="24"/>
            <w:highlight w:val="none"/>
            <w:u w:val="none"/>
            <w:lang w:val="en-US" w:eastAsia="zh-CN"/>
          </w:rPr>
          <w:t>5</w:t>
        </w:r>
      </w:ins>
      <w:ins w:id="164" w:author="ThinkPad" w:date="2019-07-10T12:29:20Z">
        <w:r>
          <w:rPr>
            <w:rFonts w:hint="eastAsia" w:ascii="宋体" w:hAnsi="宋体" w:cs="宋体"/>
            <w:b w:val="0"/>
            <w:bCs/>
            <w:color w:val="auto"/>
            <w:position w:val="0"/>
            <w:sz w:val="24"/>
            <w:szCs w:val="24"/>
            <w:highlight w:val="none"/>
            <w:u w:val="none"/>
            <w:lang w:val="en-US" w:eastAsia="zh-CN"/>
          </w:rPr>
          <w:t>20</w:t>
        </w:r>
      </w:ins>
      <w:ins w:id="165" w:author="ThinkPad" w:date="2019-07-10T12:29:30Z">
        <w:r>
          <w:rPr>
            <w:rFonts w:hint="eastAsia" w:ascii="宋体" w:hAnsi="宋体" w:cs="宋体"/>
            <w:b w:val="0"/>
            <w:bCs/>
            <w:color w:val="auto"/>
            <w:position w:val="0"/>
            <w:sz w:val="24"/>
            <w:szCs w:val="24"/>
            <w:highlight w:val="none"/>
            <w:u w:val="none"/>
            <w:lang w:val="en-US" w:eastAsia="zh-CN"/>
          </w:rPr>
          <w:t>联合</w:t>
        </w:r>
      </w:ins>
      <w:ins w:id="166" w:author="ThinkPad" w:date="2019-07-10T12:29:31Z">
        <w:r>
          <w:rPr>
            <w:rFonts w:hint="eastAsia" w:ascii="宋体" w:hAnsi="宋体" w:cs="宋体"/>
            <w:b w:val="0"/>
            <w:bCs/>
            <w:color w:val="auto"/>
            <w:position w:val="0"/>
            <w:sz w:val="24"/>
            <w:szCs w:val="24"/>
            <w:highlight w:val="none"/>
            <w:u w:val="none"/>
            <w:lang w:val="en-US" w:eastAsia="zh-CN"/>
          </w:rPr>
          <w:t>创始人</w:t>
        </w:r>
      </w:ins>
      <w:ins w:id="167" w:author="ThinkPad" w:date="2019-07-10T12:29:32Z">
        <w:r>
          <w:rPr>
            <w:rFonts w:hint="eastAsia" w:ascii="宋体" w:hAnsi="宋体" w:cs="宋体"/>
            <w:b w:val="0"/>
            <w:bCs/>
            <w:color w:val="auto"/>
            <w:position w:val="0"/>
            <w:sz w:val="24"/>
            <w:szCs w:val="24"/>
            <w:highlight w:val="none"/>
            <w:u w:val="none"/>
            <w:lang w:val="en-US" w:eastAsia="zh-CN"/>
          </w:rPr>
          <w:t>兼</w:t>
        </w:r>
      </w:ins>
      <w:ins w:id="168" w:author="ThinkPad" w:date="2019-07-10T11:55:23Z">
        <w:r>
          <w:rPr>
            <w:rFonts w:hint="eastAsia" w:ascii="宋体" w:hAnsi="宋体" w:eastAsia="宋体" w:cs="宋体"/>
            <w:b w:val="0"/>
            <w:bCs/>
            <w:color w:val="auto"/>
            <w:position w:val="0"/>
            <w:sz w:val="24"/>
            <w:szCs w:val="24"/>
            <w:highlight w:val="none"/>
            <w:u w:val="none"/>
            <w:rPrChange w:id="169" w:author="ThinkPad" w:date="2019-07-10T12:13:29Z">
              <w:rPr>
                <w:rFonts w:hint="default" w:ascii="Calibri" w:hAnsi="宋体" w:eastAsia="宋体"/>
                <w:color w:val="auto"/>
                <w:position w:val="0"/>
                <w:sz w:val="30"/>
                <w:szCs w:val="30"/>
              </w:rPr>
            </w:rPrChange>
          </w:rPr>
          <w:t>总经理，</w:t>
        </w:r>
      </w:ins>
      <w:ins w:id="170" w:author="ThinkPad" w:date="2019-07-10T12:29:41Z">
        <w:r>
          <w:rPr>
            <w:rFonts w:hint="eastAsia" w:ascii="宋体" w:hAnsi="宋体" w:cs="宋体"/>
            <w:b w:val="0"/>
            <w:bCs/>
            <w:color w:val="auto"/>
            <w:position w:val="0"/>
            <w:sz w:val="24"/>
            <w:szCs w:val="24"/>
            <w:highlight w:val="none"/>
            <w:u w:val="none"/>
            <w:lang w:val="en-US" w:eastAsia="zh-CN"/>
          </w:rPr>
          <w:t>作为</w:t>
        </w:r>
      </w:ins>
      <w:ins w:id="171" w:author="ThinkPad" w:date="2019-07-10T11:55:23Z">
        <w:r>
          <w:rPr>
            <w:rFonts w:hint="eastAsia" w:ascii="宋体" w:hAnsi="宋体" w:eastAsia="宋体" w:cs="宋体"/>
            <w:b w:val="0"/>
            <w:bCs/>
            <w:color w:val="auto"/>
            <w:position w:val="0"/>
            <w:sz w:val="24"/>
            <w:szCs w:val="24"/>
            <w:highlight w:val="none"/>
            <w:u w:val="none"/>
            <w:rPrChange w:id="172" w:author="ThinkPad" w:date="2019-07-10T12:13:29Z">
              <w:rPr>
                <w:rFonts w:hint="default" w:ascii="Calibri" w:hAnsi="宋体" w:eastAsia="宋体"/>
                <w:color w:val="auto"/>
                <w:position w:val="0"/>
                <w:sz w:val="30"/>
                <w:szCs w:val="30"/>
              </w:rPr>
            </w:rPrChange>
          </w:rPr>
          <w:t>企业管理师</w:t>
        </w:r>
      </w:ins>
      <w:ins w:id="173" w:author="ThinkPad" w:date="2019-07-10T12:29:46Z">
        <w:r>
          <w:rPr>
            <w:rFonts w:hint="eastAsia" w:ascii="宋体" w:hAnsi="宋体" w:cs="宋体"/>
            <w:b w:val="0"/>
            <w:bCs/>
            <w:color w:val="auto"/>
            <w:position w:val="0"/>
            <w:sz w:val="24"/>
            <w:szCs w:val="24"/>
            <w:highlight w:val="none"/>
            <w:u w:val="none"/>
            <w:lang w:eastAsia="zh-CN"/>
          </w:rPr>
          <w:t>、</w:t>
        </w:r>
      </w:ins>
      <w:ins w:id="174" w:author="ThinkPad" w:date="2019-07-10T11:55:23Z">
        <w:r>
          <w:rPr>
            <w:rFonts w:hint="eastAsia" w:ascii="Calibri" w:hAnsi="宋体" w:eastAsia="宋体"/>
            <w:color w:val="auto"/>
            <w:position w:val="0"/>
            <w:sz w:val="30"/>
            <w:szCs w:val="30"/>
          </w:rPr>
          <w:t>数字货币策划师</w:t>
        </w:r>
      </w:ins>
      <w:ins w:id="175" w:author="ThinkPad" w:date="2019-07-10T12:29:43Z">
        <w:r>
          <w:rPr>
            <w:rFonts w:hint="eastAsia" w:ascii="宋体" w:hAnsi="宋体" w:cs="宋体"/>
            <w:b w:val="0"/>
            <w:bCs/>
            <w:color w:val="auto"/>
            <w:position w:val="0"/>
            <w:sz w:val="24"/>
            <w:szCs w:val="24"/>
            <w:highlight w:val="none"/>
            <w:u w:val="none"/>
            <w:lang w:eastAsia="zh-CN"/>
          </w:rPr>
          <w:t>，</w:t>
        </w:r>
      </w:ins>
      <w:ins w:id="176" w:author="ThinkPad" w:date="2019-07-10T12:30:02Z">
        <w:r>
          <w:rPr>
            <w:rFonts w:hint="eastAsia" w:ascii="宋体" w:hAnsi="宋体" w:cs="宋体"/>
            <w:b w:val="0"/>
            <w:bCs/>
            <w:color w:val="auto"/>
            <w:position w:val="0"/>
            <w:sz w:val="24"/>
            <w:szCs w:val="24"/>
            <w:highlight w:val="none"/>
            <w:u w:val="none"/>
            <w:lang w:val="en-US" w:eastAsia="zh-CN"/>
          </w:rPr>
          <w:t>贺</w:t>
        </w:r>
      </w:ins>
      <w:ins w:id="177" w:author="ThinkPad" w:date="2019-07-10T12:30:03Z">
        <w:r>
          <w:rPr>
            <w:rFonts w:hint="eastAsia" w:ascii="宋体" w:hAnsi="宋体" w:cs="宋体"/>
            <w:b w:val="0"/>
            <w:bCs/>
            <w:color w:val="auto"/>
            <w:position w:val="0"/>
            <w:sz w:val="24"/>
            <w:szCs w:val="24"/>
            <w:highlight w:val="none"/>
            <w:u w:val="none"/>
            <w:lang w:val="en-US" w:eastAsia="zh-CN"/>
          </w:rPr>
          <w:t>彪</w:t>
        </w:r>
      </w:ins>
      <w:ins w:id="178" w:author="ThinkPad" w:date="2019-07-10T12:30:06Z">
        <w:r>
          <w:rPr>
            <w:rFonts w:hint="eastAsia" w:ascii="宋体" w:hAnsi="宋体" w:cs="宋体"/>
            <w:b w:val="0"/>
            <w:bCs/>
            <w:color w:val="auto"/>
            <w:position w:val="0"/>
            <w:sz w:val="24"/>
            <w:szCs w:val="24"/>
            <w:highlight w:val="none"/>
            <w:u w:val="none"/>
            <w:lang w:val="en-US" w:eastAsia="zh-CN"/>
          </w:rPr>
          <w:t>利用</w:t>
        </w:r>
      </w:ins>
      <w:ins w:id="179" w:author="ThinkPad" w:date="2019-07-10T12:30:13Z">
        <w:r>
          <w:rPr>
            <w:rFonts w:hint="eastAsia" w:ascii="宋体" w:hAnsi="宋体" w:cs="宋体"/>
            <w:b w:val="0"/>
            <w:bCs/>
            <w:color w:val="auto"/>
            <w:position w:val="0"/>
            <w:sz w:val="24"/>
            <w:szCs w:val="24"/>
            <w:highlight w:val="none"/>
            <w:u w:val="none"/>
            <w:lang w:val="en-US" w:eastAsia="zh-CN"/>
          </w:rPr>
          <w:t>专业知识</w:t>
        </w:r>
      </w:ins>
      <w:ins w:id="180" w:author="ThinkPad" w:date="2019-07-10T12:30:18Z">
        <w:r>
          <w:rPr>
            <w:rFonts w:hint="eastAsia" w:ascii="宋体" w:hAnsi="宋体" w:cs="宋体"/>
            <w:b w:val="0"/>
            <w:bCs/>
            <w:color w:val="auto"/>
            <w:position w:val="0"/>
            <w:sz w:val="24"/>
            <w:szCs w:val="24"/>
            <w:highlight w:val="none"/>
            <w:u w:val="none"/>
            <w:lang w:val="en-US" w:eastAsia="zh-CN"/>
          </w:rPr>
          <w:t>管理</w:t>
        </w:r>
      </w:ins>
      <w:ins w:id="181" w:author="ThinkPad" w:date="2019-07-10T12:30:21Z">
        <w:r>
          <w:rPr>
            <w:rFonts w:hint="eastAsia" w:ascii="宋体" w:hAnsi="宋体" w:cs="宋体"/>
            <w:b w:val="0"/>
            <w:bCs/>
            <w:color w:val="auto"/>
            <w:position w:val="0"/>
            <w:sz w:val="24"/>
            <w:szCs w:val="24"/>
            <w:highlight w:val="none"/>
            <w:u w:val="none"/>
            <w:lang w:val="en-US" w:eastAsia="zh-CN"/>
          </w:rPr>
          <w:t>企业</w:t>
        </w:r>
      </w:ins>
      <w:ins w:id="182" w:author="ThinkPad" w:date="2019-07-10T12:30:22Z">
        <w:r>
          <w:rPr>
            <w:rFonts w:hint="eastAsia" w:ascii="宋体" w:hAnsi="宋体" w:cs="宋体"/>
            <w:b w:val="0"/>
            <w:bCs/>
            <w:color w:val="auto"/>
            <w:position w:val="0"/>
            <w:sz w:val="24"/>
            <w:szCs w:val="24"/>
            <w:highlight w:val="none"/>
            <w:u w:val="none"/>
            <w:lang w:val="en-US" w:eastAsia="zh-CN"/>
          </w:rPr>
          <w:t>，</w:t>
        </w:r>
      </w:ins>
      <w:ins w:id="183" w:author="ThinkPad" w:date="2019-07-10T12:30:23Z">
        <w:r>
          <w:rPr>
            <w:rFonts w:hint="eastAsia" w:ascii="宋体" w:hAnsi="宋体" w:cs="宋体"/>
            <w:b w:val="0"/>
            <w:bCs/>
            <w:color w:val="auto"/>
            <w:position w:val="0"/>
            <w:sz w:val="24"/>
            <w:szCs w:val="24"/>
            <w:highlight w:val="none"/>
            <w:u w:val="none"/>
            <w:lang w:val="en-US" w:eastAsia="zh-CN"/>
          </w:rPr>
          <w:t>为</w:t>
        </w:r>
      </w:ins>
      <w:ins w:id="184" w:author="ThinkPad" w:date="2019-07-10T12:30:24Z">
        <w:r>
          <w:rPr>
            <w:rFonts w:hint="eastAsia" w:ascii="宋体" w:hAnsi="宋体" w:cs="宋体"/>
            <w:b w:val="0"/>
            <w:bCs/>
            <w:color w:val="auto"/>
            <w:position w:val="0"/>
            <w:sz w:val="24"/>
            <w:szCs w:val="24"/>
            <w:highlight w:val="none"/>
            <w:u w:val="none"/>
            <w:lang w:val="en-US" w:eastAsia="zh-CN"/>
          </w:rPr>
          <w:t>520</w:t>
        </w:r>
      </w:ins>
      <w:ins w:id="185" w:author="ThinkPad" w:date="2019-07-10T12:30:28Z">
        <w:r>
          <w:rPr>
            <w:rFonts w:hint="eastAsia" w:ascii="宋体" w:hAnsi="宋体" w:cs="宋体"/>
            <w:b w:val="0"/>
            <w:bCs/>
            <w:color w:val="auto"/>
            <w:position w:val="0"/>
            <w:sz w:val="24"/>
            <w:szCs w:val="24"/>
            <w:highlight w:val="none"/>
            <w:u w:val="none"/>
            <w:lang w:val="en-US" w:eastAsia="zh-CN"/>
          </w:rPr>
          <w:t>项目</w:t>
        </w:r>
      </w:ins>
      <w:ins w:id="186" w:author="ThinkPad" w:date="2019-07-10T12:30:30Z">
        <w:r>
          <w:rPr>
            <w:rFonts w:hint="eastAsia" w:ascii="宋体" w:hAnsi="宋体" w:cs="宋体"/>
            <w:b w:val="0"/>
            <w:bCs/>
            <w:color w:val="auto"/>
            <w:position w:val="0"/>
            <w:sz w:val="24"/>
            <w:szCs w:val="24"/>
            <w:highlight w:val="none"/>
            <w:u w:val="none"/>
            <w:lang w:val="en-US" w:eastAsia="zh-CN"/>
          </w:rPr>
          <w:t>做</w:t>
        </w:r>
      </w:ins>
      <w:ins w:id="187" w:author="ThinkPad" w:date="2019-07-10T12:30:32Z">
        <w:r>
          <w:rPr>
            <w:rFonts w:hint="eastAsia" w:ascii="宋体" w:hAnsi="宋体" w:cs="宋体"/>
            <w:b w:val="0"/>
            <w:bCs/>
            <w:color w:val="auto"/>
            <w:position w:val="0"/>
            <w:sz w:val="24"/>
            <w:szCs w:val="24"/>
            <w:highlight w:val="none"/>
            <w:u w:val="none"/>
            <w:lang w:val="en-US" w:eastAsia="zh-CN"/>
          </w:rPr>
          <w:t>长远</w:t>
        </w:r>
      </w:ins>
      <w:ins w:id="188" w:author="ThinkPad" w:date="2019-07-10T12:30:36Z">
        <w:r>
          <w:rPr>
            <w:rFonts w:hint="eastAsia" w:ascii="宋体" w:hAnsi="宋体" w:cs="宋体"/>
            <w:b w:val="0"/>
            <w:bCs/>
            <w:color w:val="auto"/>
            <w:position w:val="0"/>
            <w:sz w:val="24"/>
            <w:szCs w:val="24"/>
            <w:highlight w:val="none"/>
            <w:u w:val="none"/>
            <w:lang w:val="en-US" w:eastAsia="zh-CN"/>
          </w:rPr>
          <w:t>可行</w:t>
        </w:r>
      </w:ins>
      <w:ins w:id="189" w:author="ThinkPad" w:date="2019-07-10T12:30:32Z">
        <w:r>
          <w:rPr>
            <w:rFonts w:hint="eastAsia" w:ascii="宋体" w:hAnsi="宋体" w:cs="宋体"/>
            <w:b w:val="0"/>
            <w:bCs/>
            <w:color w:val="auto"/>
            <w:position w:val="0"/>
            <w:sz w:val="24"/>
            <w:szCs w:val="24"/>
            <w:highlight w:val="none"/>
            <w:u w:val="none"/>
            <w:lang w:val="en-US" w:eastAsia="zh-CN"/>
          </w:rPr>
          <w:t>的</w:t>
        </w:r>
      </w:ins>
      <w:ins w:id="190" w:author="ThinkPad" w:date="2019-07-10T12:30:34Z">
        <w:r>
          <w:rPr>
            <w:rFonts w:hint="eastAsia" w:ascii="宋体" w:hAnsi="宋体" w:cs="宋体"/>
            <w:b w:val="0"/>
            <w:bCs/>
            <w:color w:val="auto"/>
            <w:position w:val="0"/>
            <w:sz w:val="24"/>
            <w:szCs w:val="24"/>
            <w:highlight w:val="none"/>
            <w:u w:val="none"/>
            <w:lang w:val="en-US" w:eastAsia="zh-CN"/>
          </w:rPr>
          <w:t>战略</w:t>
        </w:r>
      </w:ins>
      <w:ins w:id="191" w:author="ThinkPad" w:date="2019-07-10T12:30:40Z">
        <w:r>
          <w:rPr>
            <w:rFonts w:hint="eastAsia" w:ascii="宋体" w:hAnsi="宋体" w:cs="宋体"/>
            <w:b w:val="0"/>
            <w:bCs/>
            <w:color w:val="auto"/>
            <w:position w:val="0"/>
            <w:sz w:val="24"/>
            <w:szCs w:val="24"/>
            <w:highlight w:val="none"/>
            <w:u w:val="none"/>
            <w:lang w:val="en-US" w:eastAsia="zh-CN"/>
          </w:rPr>
          <w:t>策划</w:t>
        </w:r>
      </w:ins>
      <w:ins w:id="192" w:author="ThinkPad" w:date="2019-07-10T12:31:59Z">
        <w:r>
          <w:rPr>
            <w:rFonts w:hint="eastAsia" w:ascii="宋体" w:hAnsi="宋体" w:cs="宋体"/>
            <w:b w:val="0"/>
            <w:bCs/>
            <w:color w:val="auto"/>
            <w:position w:val="0"/>
            <w:sz w:val="24"/>
            <w:szCs w:val="24"/>
            <w:highlight w:val="none"/>
            <w:u w:val="none"/>
            <w:lang w:val="en-US" w:eastAsia="zh-CN"/>
          </w:rPr>
          <w:t>。</w:t>
        </w:r>
      </w:ins>
    </w:p>
    <w:p>
      <w:pPr>
        <w:numPr>
          <w:ilvl w:val="0"/>
          <w:numId w:val="0"/>
        </w:numPr>
        <w:autoSpaceDE/>
        <w:autoSpaceDN/>
        <w:spacing w:before="0" w:after="160" w:line="240" w:lineRule="auto"/>
        <w:ind w:right="0" w:firstLine="0"/>
        <w:jc w:val="both"/>
        <w:rPr>
          <w:rFonts w:hint="eastAsia" w:ascii="宋体" w:hAnsi="宋体" w:eastAsia="宋体" w:cs="宋体"/>
          <w:b w:val="0"/>
          <w:bCs/>
          <w:color w:val="auto"/>
          <w:position w:val="0"/>
          <w:sz w:val="24"/>
          <w:szCs w:val="24"/>
          <w:highlight w:val="none"/>
          <w:u w:val="none"/>
        </w:rPr>
      </w:pPr>
      <w:r>
        <w:rPr>
          <w:rFonts w:hint="eastAsia" w:ascii="宋体" w:hAnsi="宋体" w:eastAsia="宋体" w:cs="宋体"/>
          <w:b w:val="0"/>
          <w:bCs/>
          <w:color w:val="auto"/>
          <w:position w:val="0"/>
          <w:sz w:val="24"/>
          <w:szCs w:val="24"/>
          <w:highlight w:val="none"/>
          <w:u w:val="none"/>
        </w:rPr>
        <w:t>He Wei, 520 co-founder and general manager, as a corporate manager and digital currency planner, He Wei uses professional knowledge to manage the company and make long-term and feasible strategic planning for the 520 project.</w:t>
      </w:r>
    </w:p>
    <w:p>
      <w:pPr>
        <w:numPr>
          <w:ilvl w:val="0"/>
          <w:numId w:val="0"/>
        </w:numPr>
        <w:autoSpaceDE/>
        <w:autoSpaceDN/>
        <w:spacing w:before="0" w:after="160" w:line="240" w:lineRule="auto"/>
        <w:ind w:right="0" w:firstLine="0"/>
        <w:jc w:val="both"/>
        <w:rPr>
          <w:ins w:id="193" w:author="ThinkPad" w:date="2019-07-10T12:41:49Z"/>
          <w:rFonts w:hint="eastAsia"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194" w:author="ThinkPad" w:date="2019-07-10T12:41:51Z"/>
          <w:rFonts w:hint="eastAsia" w:ascii="宋体" w:hAnsi="宋体" w:cs="宋体"/>
          <w:b w:val="0"/>
          <w:bCs/>
          <w:color w:val="auto"/>
          <w:position w:val="0"/>
          <w:sz w:val="24"/>
          <w:szCs w:val="24"/>
          <w:highlight w:val="none"/>
          <w:u w:val="none"/>
          <w:lang w:val="en-US" w:eastAsia="zh-CN"/>
        </w:rPr>
      </w:pPr>
      <w:ins w:id="195" w:author="ThinkPad" w:date="2019-07-10T11:55:23Z">
        <w:r>
          <w:rPr>
            <w:rFonts w:hint="eastAsia" w:ascii="Calibri" w:hAnsi="宋体" w:eastAsia="宋体"/>
            <w:color w:val="auto"/>
            <w:position w:val="0"/>
            <w:sz w:val="30"/>
            <w:szCs w:val="30"/>
          </w:rPr>
          <w:br w:type="textWrapping"/>
        </w:r>
      </w:ins>
      <w:ins w:id="196" w:author="ThinkPad" w:date="2019-07-10T11:55:23Z">
        <w:r>
          <w:rPr>
            <w:rFonts w:hint="eastAsia" w:ascii="宋体" w:hAnsi="宋体" w:cs="宋体"/>
            <w:b w:val="0"/>
            <w:bCs/>
            <w:color w:val="auto"/>
            <w:sz w:val="24"/>
            <w:highlight w:val="none"/>
            <w:u w:val="none"/>
          </w:rPr>
          <w:drawing>
            <wp:inline distT="0" distB="0" distL="0" distR="0">
              <wp:extent cx="2094865" cy="2070735"/>
              <wp:effectExtent l="0" t="0" r="8255" b="1905"/>
              <wp:docPr id="211" name="图片 17" descr="微信图片_2019070716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7" descr="微信图片_20190707163039"/>
                      <pic:cNvPicPr>
                        <a:picLocks noChangeAspect="1" noChangeArrowheads="1"/>
                      </pic:cNvPicPr>
                    </pic:nvPicPr>
                    <pic:blipFill>
                      <a:blip r:embed="rId10" cstate="print"/>
                      <a:srcRect b="30709"/>
                      <a:stretch>
                        <a:fillRect/>
                      </a:stretch>
                    </pic:blipFill>
                    <pic:spPr>
                      <a:xfrm>
                        <a:off x="0" y="0"/>
                        <a:ext cx="2094865" cy="2070735"/>
                      </a:xfrm>
                      <a:prstGeom prst="ellipse">
                        <a:avLst/>
                      </a:prstGeom>
                      <a:ln cap="flat"/>
                    </pic:spPr>
                  </pic:pic>
                </a:graphicData>
              </a:graphic>
            </wp:inline>
          </w:drawing>
        </w:r>
      </w:ins>
      <w:ins w:id="198" w:author="ThinkPad" w:date="2019-07-10T11:55:23Z">
        <w:r>
          <w:rPr>
            <w:rFonts w:hint="eastAsia" w:ascii="宋体" w:hAnsi="宋体" w:eastAsia="宋体" w:cs="宋体"/>
            <w:b w:val="0"/>
            <w:bCs/>
            <w:color w:val="auto"/>
            <w:position w:val="0"/>
            <w:sz w:val="24"/>
            <w:szCs w:val="24"/>
            <w:highlight w:val="none"/>
            <w:u w:val="none"/>
          </w:rPr>
          <w:br w:type="textWrapping"/>
        </w:r>
      </w:ins>
      <w:ins w:id="199" w:author="ThinkPad" w:date="2019-07-10T11:55:23Z">
        <w:r>
          <w:rPr>
            <w:rFonts w:hint="eastAsia" w:ascii="宋体" w:hAnsi="宋体" w:eastAsia="宋体" w:cs="宋体"/>
            <w:b w:val="0"/>
            <w:bCs/>
            <w:color w:val="auto"/>
            <w:position w:val="0"/>
            <w:sz w:val="24"/>
            <w:szCs w:val="24"/>
            <w:highlight w:val="none"/>
            <w:u w:val="none"/>
          </w:rPr>
          <w:t>黄长江，</w:t>
        </w:r>
      </w:ins>
      <w:ins w:id="200" w:author="ThinkPad" w:date="2019-07-10T12:31:15Z">
        <w:r>
          <w:rPr>
            <w:rFonts w:hint="eastAsia" w:ascii="宋体" w:hAnsi="宋体" w:cs="宋体"/>
            <w:b w:val="0"/>
            <w:bCs/>
            <w:color w:val="auto"/>
            <w:position w:val="0"/>
            <w:sz w:val="24"/>
            <w:szCs w:val="24"/>
            <w:highlight w:val="none"/>
            <w:u w:val="none"/>
            <w:lang w:val="en-US" w:eastAsia="zh-CN"/>
          </w:rPr>
          <w:t>5</w:t>
        </w:r>
      </w:ins>
      <w:ins w:id="201" w:author="ThinkPad" w:date="2019-07-10T12:31:16Z">
        <w:r>
          <w:rPr>
            <w:rFonts w:hint="eastAsia" w:ascii="宋体" w:hAnsi="宋体" w:cs="宋体"/>
            <w:b w:val="0"/>
            <w:bCs/>
            <w:color w:val="auto"/>
            <w:position w:val="0"/>
            <w:sz w:val="24"/>
            <w:szCs w:val="24"/>
            <w:highlight w:val="none"/>
            <w:u w:val="none"/>
            <w:lang w:val="en-US" w:eastAsia="zh-CN"/>
          </w:rPr>
          <w:t>20</w:t>
        </w:r>
      </w:ins>
      <w:ins w:id="202" w:author="ThinkPad" w:date="2019-07-10T12:31:18Z">
        <w:r>
          <w:rPr>
            <w:rFonts w:hint="eastAsia" w:ascii="宋体" w:hAnsi="宋体" w:cs="宋体"/>
            <w:b w:val="0"/>
            <w:bCs/>
            <w:color w:val="auto"/>
            <w:position w:val="0"/>
            <w:sz w:val="24"/>
            <w:szCs w:val="24"/>
            <w:highlight w:val="none"/>
            <w:u w:val="none"/>
            <w:lang w:val="en-US" w:eastAsia="zh-CN"/>
          </w:rPr>
          <w:t>联合</w:t>
        </w:r>
      </w:ins>
      <w:ins w:id="203" w:author="ThinkPad" w:date="2019-07-10T12:31:20Z">
        <w:r>
          <w:rPr>
            <w:rFonts w:hint="eastAsia" w:ascii="宋体" w:hAnsi="宋体" w:cs="宋体"/>
            <w:b w:val="0"/>
            <w:bCs/>
            <w:color w:val="auto"/>
            <w:position w:val="0"/>
            <w:sz w:val="24"/>
            <w:szCs w:val="24"/>
            <w:highlight w:val="none"/>
            <w:u w:val="none"/>
            <w:lang w:val="en-US" w:eastAsia="zh-CN"/>
          </w:rPr>
          <w:t>创始人，</w:t>
        </w:r>
      </w:ins>
      <w:ins w:id="204" w:author="ThinkPad" w:date="2019-07-10T12:31:41Z">
        <w:r>
          <w:rPr>
            <w:rFonts w:hint="eastAsia" w:ascii="宋体" w:hAnsi="宋体" w:cs="宋体"/>
            <w:b w:val="0"/>
            <w:bCs/>
            <w:color w:val="auto"/>
            <w:position w:val="0"/>
            <w:sz w:val="24"/>
            <w:szCs w:val="24"/>
            <w:highlight w:val="none"/>
            <w:u w:val="none"/>
            <w:lang w:val="en-US" w:eastAsia="zh-CN"/>
          </w:rPr>
          <w:t>同样是</w:t>
        </w:r>
      </w:ins>
      <w:ins w:id="205" w:author="ThinkPad" w:date="2019-07-10T11:55:23Z">
        <w:r>
          <w:rPr>
            <w:rFonts w:hint="eastAsia" w:ascii="宋体" w:hAnsi="宋体" w:eastAsia="宋体" w:cs="宋体"/>
            <w:b w:val="0"/>
            <w:bCs/>
            <w:color w:val="auto"/>
            <w:position w:val="0"/>
            <w:sz w:val="24"/>
            <w:szCs w:val="24"/>
            <w:highlight w:val="none"/>
            <w:u w:val="none"/>
          </w:rPr>
          <w:t>数字货币资深研究者</w:t>
        </w:r>
      </w:ins>
      <w:ins w:id="206" w:author="ThinkPad" w:date="2019-07-10T12:31:32Z">
        <w:r>
          <w:rPr>
            <w:rFonts w:hint="eastAsia" w:ascii="宋体" w:hAnsi="宋体" w:cs="宋体"/>
            <w:b w:val="0"/>
            <w:bCs/>
            <w:color w:val="auto"/>
            <w:position w:val="0"/>
            <w:sz w:val="24"/>
            <w:szCs w:val="24"/>
            <w:highlight w:val="none"/>
            <w:u w:val="none"/>
            <w:lang w:eastAsia="zh-CN"/>
          </w:rPr>
          <w:t>、</w:t>
        </w:r>
      </w:ins>
      <w:ins w:id="207" w:author="ThinkPad" w:date="2019-07-10T11:55:23Z">
        <w:r>
          <w:rPr>
            <w:rFonts w:hint="eastAsia" w:ascii="宋体" w:hAnsi="宋体" w:eastAsia="宋体" w:cs="宋体"/>
            <w:b w:val="0"/>
            <w:bCs/>
            <w:color w:val="auto"/>
            <w:position w:val="0"/>
            <w:sz w:val="24"/>
            <w:szCs w:val="24"/>
            <w:highlight w:val="none"/>
            <w:u w:val="none"/>
          </w:rPr>
          <w:t>企业管理师</w:t>
        </w:r>
      </w:ins>
      <w:ins w:id="208" w:author="ThinkPad" w:date="2019-07-10T12:31:43Z">
        <w:r>
          <w:rPr>
            <w:rFonts w:hint="eastAsia" w:ascii="宋体" w:hAnsi="宋体" w:cs="宋体"/>
            <w:b w:val="0"/>
            <w:bCs/>
            <w:color w:val="auto"/>
            <w:position w:val="0"/>
            <w:sz w:val="24"/>
            <w:szCs w:val="24"/>
            <w:highlight w:val="none"/>
            <w:u w:val="none"/>
            <w:lang w:eastAsia="zh-CN"/>
          </w:rPr>
          <w:t>，</w:t>
        </w:r>
      </w:ins>
      <w:ins w:id="209" w:author="ThinkPad" w:date="2019-07-10T12:31:46Z">
        <w:r>
          <w:rPr>
            <w:rFonts w:hint="eastAsia" w:ascii="宋体" w:hAnsi="宋体" w:cs="宋体"/>
            <w:b w:val="0"/>
            <w:bCs/>
            <w:color w:val="auto"/>
            <w:position w:val="0"/>
            <w:sz w:val="24"/>
            <w:szCs w:val="24"/>
            <w:highlight w:val="none"/>
            <w:u w:val="none"/>
            <w:lang w:val="en-US" w:eastAsia="zh-CN"/>
          </w:rPr>
          <w:t>黄</w:t>
        </w:r>
      </w:ins>
      <w:ins w:id="210" w:author="ThinkPad" w:date="2019-07-10T12:31:49Z">
        <w:r>
          <w:rPr>
            <w:rFonts w:hint="eastAsia" w:ascii="宋体" w:hAnsi="宋体" w:cs="宋体"/>
            <w:b w:val="0"/>
            <w:bCs/>
            <w:color w:val="auto"/>
            <w:position w:val="0"/>
            <w:sz w:val="24"/>
            <w:szCs w:val="24"/>
            <w:highlight w:val="none"/>
            <w:u w:val="none"/>
            <w:lang w:val="en-US" w:eastAsia="zh-CN"/>
          </w:rPr>
          <w:t>长江</w:t>
        </w:r>
      </w:ins>
      <w:ins w:id="211" w:author="ThinkPad" w:date="2019-07-10T12:31:50Z">
        <w:r>
          <w:rPr>
            <w:rFonts w:hint="eastAsia" w:ascii="宋体" w:hAnsi="宋体" w:cs="宋体"/>
            <w:b w:val="0"/>
            <w:bCs/>
            <w:color w:val="auto"/>
            <w:position w:val="0"/>
            <w:sz w:val="24"/>
            <w:szCs w:val="24"/>
            <w:highlight w:val="none"/>
            <w:u w:val="none"/>
            <w:lang w:val="en-US" w:eastAsia="zh-CN"/>
          </w:rPr>
          <w:t>与</w:t>
        </w:r>
      </w:ins>
      <w:ins w:id="212" w:author="ThinkPad" w:date="2019-07-10T12:31:52Z">
        <w:r>
          <w:rPr>
            <w:rFonts w:hint="eastAsia" w:ascii="宋体" w:hAnsi="宋体" w:cs="宋体"/>
            <w:b w:val="0"/>
            <w:bCs/>
            <w:color w:val="auto"/>
            <w:position w:val="0"/>
            <w:sz w:val="24"/>
            <w:szCs w:val="24"/>
            <w:highlight w:val="none"/>
            <w:u w:val="none"/>
            <w:lang w:val="en-US" w:eastAsia="zh-CN"/>
          </w:rPr>
          <w:t>贺彪</w:t>
        </w:r>
      </w:ins>
      <w:ins w:id="213" w:author="ThinkPad" w:date="2019-07-10T12:32:11Z">
        <w:r>
          <w:rPr>
            <w:rFonts w:hint="eastAsia" w:ascii="宋体" w:hAnsi="宋体" w:cs="宋体"/>
            <w:b w:val="0"/>
            <w:bCs/>
            <w:color w:val="auto"/>
            <w:position w:val="0"/>
            <w:sz w:val="24"/>
            <w:szCs w:val="24"/>
            <w:highlight w:val="none"/>
            <w:u w:val="none"/>
            <w:lang w:val="en-US" w:eastAsia="zh-CN"/>
          </w:rPr>
          <w:t>两位</w:t>
        </w:r>
      </w:ins>
      <w:ins w:id="214" w:author="ThinkPad" w:date="2019-07-10T12:32:21Z">
        <w:r>
          <w:rPr>
            <w:rFonts w:hint="eastAsia" w:ascii="宋体" w:hAnsi="宋体" w:cs="宋体"/>
            <w:b w:val="0"/>
            <w:bCs/>
            <w:color w:val="auto"/>
            <w:position w:val="0"/>
            <w:sz w:val="24"/>
            <w:szCs w:val="24"/>
            <w:highlight w:val="none"/>
            <w:u w:val="none"/>
            <w:lang w:val="en-US" w:eastAsia="zh-CN"/>
          </w:rPr>
          <w:t>专家</w:t>
        </w:r>
      </w:ins>
      <w:ins w:id="215" w:author="ThinkPad" w:date="2019-07-10T12:32:07Z">
        <w:r>
          <w:rPr>
            <w:rFonts w:hint="eastAsia" w:ascii="宋体" w:hAnsi="宋体" w:cs="宋体"/>
            <w:b w:val="0"/>
            <w:bCs/>
            <w:color w:val="auto"/>
            <w:position w:val="0"/>
            <w:sz w:val="24"/>
            <w:szCs w:val="24"/>
            <w:highlight w:val="none"/>
            <w:u w:val="none"/>
            <w:lang w:val="en-US" w:eastAsia="zh-CN"/>
          </w:rPr>
          <w:t>联手</w:t>
        </w:r>
      </w:ins>
      <w:ins w:id="216" w:author="ThinkPad" w:date="2019-07-10T12:32:01Z">
        <w:r>
          <w:rPr>
            <w:rFonts w:hint="eastAsia" w:ascii="宋体" w:hAnsi="宋体" w:cs="宋体"/>
            <w:b w:val="0"/>
            <w:bCs/>
            <w:color w:val="auto"/>
            <w:position w:val="0"/>
            <w:sz w:val="24"/>
            <w:szCs w:val="24"/>
            <w:highlight w:val="none"/>
            <w:u w:val="none"/>
            <w:lang w:val="en-US" w:eastAsia="zh-CN"/>
          </w:rPr>
          <w:t>，打造</w:t>
        </w:r>
      </w:ins>
      <w:ins w:id="217" w:author="ThinkPad" w:date="2019-07-10T12:32:34Z">
        <w:r>
          <w:rPr>
            <w:rFonts w:hint="eastAsia" w:ascii="宋体" w:hAnsi="宋体" w:cs="宋体"/>
            <w:b w:val="0"/>
            <w:bCs/>
            <w:color w:val="auto"/>
            <w:position w:val="0"/>
            <w:sz w:val="24"/>
            <w:szCs w:val="24"/>
            <w:highlight w:val="none"/>
            <w:u w:val="none"/>
            <w:lang w:val="en-US" w:eastAsia="zh-CN"/>
          </w:rPr>
          <w:t>5</w:t>
        </w:r>
      </w:ins>
      <w:ins w:id="218" w:author="ThinkPad" w:date="2019-07-10T12:32:35Z">
        <w:r>
          <w:rPr>
            <w:rFonts w:hint="eastAsia" w:ascii="宋体" w:hAnsi="宋体" w:cs="宋体"/>
            <w:b w:val="0"/>
            <w:bCs/>
            <w:color w:val="auto"/>
            <w:position w:val="0"/>
            <w:sz w:val="24"/>
            <w:szCs w:val="24"/>
            <w:highlight w:val="none"/>
            <w:u w:val="none"/>
            <w:lang w:val="en-US" w:eastAsia="zh-CN"/>
          </w:rPr>
          <w:t>20</w:t>
        </w:r>
      </w:ins>
      <w:ins w:id="219" w:author="ThinkPad" w:date="2019-07-10T12:32:37Z">
        <w:r>
          <w:rPr>
            <w:rFonts w:hint="eastAsia" w:ascii="宋体" w:hAnsi="宋体" w:cs="宋体"/>
            <w:b w:val="0"/>
            <w:bCs/>
            <w:color w:val="auto"/>
            <w:position w:val="0"/>
            <w:sz w:val="24"/>
            <w:szCs w:val="24"/>
            <w:highlight w:val="none"/>
            <w:u w:val="none"/>
            <w:lang w:val="en-US" w:eastAsia="zh-CN"/>
          </w:rPr>
          <w:t>成为</w:t>
        </w:r>
      </w:ins>
      <w:ins w:id="220" w:author="ThinkPad" w:date="2019-07-10T12:32:01Z">
        <w:r>
          <w:rPr>
            <w:rFonts w:hint="eastAsia" w:ascii="宋体" w:hAnsi="宋体" w:cs="宋体"/>
            <w:b w:val="0"/>
            <w:bCs/>
            <w:color w:val="auto"/>
            <w:position w:val="0"/>
            <w:sz w:val="24"/>
            <w:szCs w:val="24"/>
            <w:highlight w:val="none"/>
            <w:u w:val="none"/>
            <w:lang w:val="en-US" w:eastAsia="zh-CN"/>
          </w:rPr>
          <w:t>新一代</w:t>
        </w:r>
      </w:ins>
      <w:ins w:id="221" w:author="ThinkPad" w:date="2019-07-10T12:32:31Z">
        <w:r>
          <w:rPr>
            <w:rFonts w:hint="eastAsia" w:ascii="宋体" w:hAnsi="宋体" w:cs="宋体"/>
            <w:b w:val="0"/>
            <w:bCs/>
            <w:color w:val="auto"/>
            <w:position w:val="0"/>
            <w:sz w:val="24"/>
            <w:szCs w:val="24"/>
            <w:highlight w:val="none"/>
            <w:u w:val="none"/>
            <w:lang w:val="en-US" w:eastAsia="zh-CN"/>
          </w:rPr>
          <w:t>传奇</w:t>
        </w:r>
      </w:ins>
      <w:ins w:id="222" w:author="ThinkPad" w:date="2019-07-10T12:32:32Z">
        <w:r>
          <w:rPr>
            <w:rFonts w:hint="eastAsia" w:ascii="宋体" w:hAnsi="宋体" w:cs="宋体"/>
            <w:b w:val="0"/>
            <w:bCs/>
            <w:color w:val="auto"/>
            <w:position w:val="0"/>
            <w:sz w:val="24"/>
            <w:szCs w:val="24"/>
            <w:highlight w:val="none"/>
            <w:u w:val="none"/>
            <w:lang w:val="en-US" w:eastAsia="zh-CN"/>
          </w:rPr>
          <w:t>。</w:t>
        </w:r>
      </w:ins>
    </w:p>
    <w:p>
      <w:pPr>
        <w:numPr>
          <w:ilvl w:val="0"/>
          <w:numId w:val="0"/>
        </w:numPr>
        <w:autoSpaceDE/>
        <w:autoSpaceDN/>
        <w:spacing w:before="0" w:after="160" w:line="240" w:lineRule="auto"/>
        <w:ind w:right="0" w:firstLine="0"/>
        <w:jc w:val="both"/>
        <w:rPr>
          <w:rFonts w:hint="eastAsia" w:ascii="宋体" w:hAnsi="宋体" w:eastAsia="宋体" w:cs="宋体"/>
          <w:b w:val="0"/>
          <w:bCs/>
          <w:color w:val="auto"/>
          <w:position w:val="0"/>
          <w:sz w:val="24"/>
          <w:szCs w:val="24"/>
          <w:highlight w:val="none"/>
          <w:u w:val="none"/>
        </w:rPr>
      </w:pPr>
      <w:r>
        <w:rPr>
          <w:rFonts w:hint="eastAsia" w:ascii="宋体" w:hAnsi="宋体" w:eastAsia="宋体" w:cs="宋体"/>
          <w:b w:val="0"/>
          <w:bCs/>
          <w:color w:val="auto"/>
          <w:position w:val="0"/>
          <w:sz w:val="24"/>
          <w:szCs w:val="24"/>
          <w:highlight w:val="none"/>
          <w:u w:val="none"/>
        </w:rPr>
        <w:t>Huang Changjiang, co-founder of 520, is also a senior researcher and corporate manager of digital currency. Huang Changjiang and He Wei have teamed up to create a new generation of legends.</w:t>
      </w:r>
    </w:p>
    <w:p>
      <w:pPr>
        <w:numPr>
          <w:ilvl w:val="0"/>
          <w:numId w:val="0"/>
        </w:numPr>
        <w:autoSpaceDE/>
        <w:autoSpaceDN/>
        <w:spacing w:before="0" w:after="160" w:line="240" w:lineRule="auto"/>
        <w:ind w:right="0" w:firstLine="0"/>
        <w:jc w:val="both"/>
        <w:rPr>
          <w:ins w:id="223" w:author="ThinkPad" w:date="2019-07-10T11:55:23Z"/>
          <w:rFonts w:hint="default" w:ascii="宋体" w:hAnsi="宋体" w:eastAsia="宋体" w:cs="宋体"/>
          <w:b w:val="0"/>
          <w:bCs/>
          <w:color w:val="auto"/>
          <w:position w:val="0"/>
          <w:sz w:val="24"/>
          <w:szCs w:val="24"/>
          <w:highlight w:val="none"/>
          <w:u w:val="none"/>
        </w:rPr>
      </w:pPr>
    </w:p>
    <w:p>
      <w:pPr>
        <w:numPr>
          <w:ilvl w:val="0"/>
          <w:numId w:val="0"/>
        </w:numPr>
        <w:autoSpaceDE/>
        <w:autoSpaceDN/>
        <w:spacing w:before="0" w:after="160" w:line="240" w:lineRule="auto"/>
        <w:ind w:right="0" w:firstLine="0"/>
        <w:jc w:val="both"/>
        <w:rPr>
          <w:ins w:id="224" w:author="ThinkPad" w:date="2019-07-10T11:55:23Z"/>
          <w:rFonts w:hint="eastAsia" w:ascii="宋体" w:hAnsi="宋体" w:eastAsia="宋体" w:cs="宋体"/>
          <w:b w:val="0"/>
          <w:bCs/>
          <w:color w:val="auto"/>
          <w:position w:val="0"/>
          <w:sz w:val="24"/>
          <w:szCs w:val="24"/>
          <w:highlight w:val="none"/>
          <w:u w:val="none"/>
        </w:rPr>
      </w:pPr>
      <w:ins w:id="225" w:author="ThinkPad" w:date="2019-07-10T11:55:23Z">
        <w:r>
          <w:rPr>
            <w:rFonts w:hint="eastAsia" w:ascii="宋体" w:hAnsi="宋体" w:cs="宋体"/>
            <w:b w:val="0"/>
            <w:bCs/>
            <w:color w:val="auto"/>
            <w:sz w:val="24"/>
            <w:highlight w:val="none"/>
            <w:u w:val="none"/>
          </w:rPr>
          <w:drawing>
            <wp:inline distT="0" distB="0" distL="0" distR="0">
              <wp:extent cx="1953260" cy="1934845"/>
              <wp:effectExtent l="0" t="0" r="12700" b="635"/>
              <wp:docPr id="213" name="图片 11" descr="微信图片_20190707172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1" descr="微信图片_20190707172804"/>
                      <pic:cNvPicPr>
                        <a:picLocks noChangeAspect="1" noChangeArrowheads="1"/>
                      </pic:cNvPicPr>
                    </pic:nvPicPr>
                    <pic:blipFill>
                      <a:blip r:embed="rId11" cstate="print"/>
                      <a:srcRect b="25063"/>
                      <a:stretch>
                        <a:fillRect/>
                      </a:stretch>
                    </pic:blipFill>
                    <pic:spPr>
                      <a:xfrm>
                        <a:off x="0" y="0"/>
                        <a:ext cx="1953260" cy="1934845"/>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ins w:id="227" w:author="ThinkPad" w:date="2019-07-10T11:55:23Z">
        <w:r>
          <w:rPr>
            <w:rFonts w:hint="eastAsia" w:ascii="宋体" w:hAnsi="宋体" w:eastAsia="宋体" w:cs="宋体"/>
            <w:b w:val="0"/>
            <w:bCs/>
            <w:color w:val="auto"/>
            <w:position w:val="0"/>
            <w:sz w:val="24"/>
            <w:szCs w:val="24"/>
            <w:highlight w:val="none"/>
            <w:u w:val="none"/>
          </w:rPr>
          <w:t>谢小晴，资深加密货币从业者</w:t>
        </w:r>
      </w:ins>
      <w:ins w:id="228" w:author="ThinkPad" w:date="2019-07-10T12:33:03Z">
        <w:r>
          <w:rPr>
            <w:rFonts w:hint="eastAsia" w:ascii="宋体" w:hAnsi="宋体" w:cs="宋体"/>
            <w:b w:val="0"/>
            <w:bCs/>
            <w:color w:val="auto"/>
            <w:position w:val="0"/>
            <w:sz w:val="24"/>
            <w:szCs w:val="24"/>
            <w:highlight w:val="none"/>
            <w:u w:val="none"/>
            <w:lang w:eastAsia="zh-CN"/>
          </w:rPr>
          <w:t>，</w:t>
        </w:r>
      </w:ins>
      <w:ins w:id="229" w:author="ThinkPad" w:date="2019-07-10T12:33:17Z">
        <w:r>
          <w:rPr>
            <w:rFonts w:hint="eastAsia" w:ascii="宋体" w:hAnsi="宋体" w:cs="宋体"/>
            <w:b w:val="0"/>
            <w:bCs/>
            <w:color w:val="auto"/>
            <w:position w:val="0"/>
            <w:sz w:val="24"/>
            <w:szCs w:val="24"/>
            <w:highlight w:val="none"/>
            <w:u w:val="none"/>
            <w:lang w:val="en-US" w:eastAsia="zh-CN"/>
          </w:rPr>
          <w:t>拥有</w:t>
        </w:r>
      </w:ins>
      <w:ins w:id="230" w:author="ThinkPad" w:date="2019-07-10T12:33:20Z">
        <w:r>
          <w:rPr>
            <w:rFonts w:hint="eastAsia" w:ascii="宋体" w:hAnsi="宋体" w:cs="宋体"/>
            <w:b w:val="0"/>
            <w:bCs/>
            <w:color w:val="auto"/>
            <w:position w:val="0"/>
            <w:sz w:val="24"/>
            <w:szCs w:val="24"/>
            <w:highlight w:val="none"/>
            <w:u w:val="none"/>
            <w:lang w:val="en-US" w:eastAsia="zh-CN"/>
          </w:rPr>
          <w:t>多年</w:t>
        </w:r>
      </w:ins>
      <w:ins w:id="231" w:author="ThinkPad" w:date="2019-07-10T12:33:18Z">
        <w:r>
          <w:rPr>
            <w:rFonts w:hint="eastAsia" w:ascii="宋体" w:hAnsi="宋体" w:cs="宋体"/>
            <w:b w:val="0"/>
            <w:bCs/>
            <w:color w:val="auto"/>
            <w:position w:val="0"/>
            <w:sz w:val="24"/>
            <w:szCs w:val="24"/>
            <w:highlight w:val="none"/>
            <w:u w:val="none"/>
            <w:lang w:val="en-US" w:eastAsia="zh-CN"/>
          </w:rPr>
          <w:t>行业</w:t>
        </w:r>
      </w:ins>
      <w:ins w:id="232" w:author="ThinkPad" w:date="2019-07-10T12:33:24Z">
        <w:r>
          <w:rPr>
            <w:rFonts w:hint="eastAsia" w:ascii="宋体" w:hAnsi="宋体" w:cs="宋体"/>
            <w:b w:val="0"/>
            <w:bCs/>
            <w:color w:val="auto"/>
            <w:position w:val="0"/>
            <w:sz w:val="24"/>
            <w:szCs w:val="24"/>
            <w:highlight w:val="none"/>
            <w:u w:val="none"/>
            <w:lang w:val="en-US" w:eastAsia="zh-CN"/>
          </w:rPr>
          <w:t>经验的</w:t>
        </w:r>
      </w:ins>
      <w:ins w:id="233" w:author="ThinkPad" w:date="2019-07-10T12:33:25Z">
        <w:r>
          <w:rPr>
            <w:rFonts w:hint="eastAsia" w:ascii="宋体" w:hAnsi="宋体" w:cs="宋体"/>
            <w:b w:val="0"/>
            <w:bCs/>
            <w:color w:val="auto"/>
            <w:position w:val="0"/>
            <w:sz w:val="24"/>
            <w:szCs w:val="24"/>
            <w:highlight w:val="none"/>
            <w:u w:val="none"/>
            <w:lang w:val="en-US" w:eastAsia="zh-CN"/>
          </w:rPr>
          <w:t>她</w:t>
        </w:r>
      </w:ins>
      <w:ins w:id="234" w:author="ThinkPad" w:date="2019-07-10T12:33:04Z">
        <w:r>
          <w:rPr>
            <w:rFonts w:hint="eastAsia" w:ascii="宋体" w:hAnsi="宋体" w:cs="宋体"/>
            <w:b w:val="0"/>
            <w:bCs/>
            <w:color w:val="auto"/>
            <w:position w:val="0"/>
            <w:sz w:val="24"/>
            <w:szCs w:val="24"/>
            <w:highlight w:val="none"/>
            <w:u w:val="none"/>
            <w:lang w:val="en-US" w:eastAsia="zh-CN"/>
          </w:rPr>
          <w:t>为</w:t>
        </w:r>
      </w:ins>
      <w:ins w:id="235" w:author="ThinkPad" w:date="2019-07-10T12:33:05Z">
        <w:r>
          <w:rPr>
            <w:rFonts w:hint="eastAsia" w:ascii="宋体" w:hAnsi="宋体" w:cs="宋体"/>
            <w:b w:val="0"/>
            <w:bCs/>
            <w:color w:val="auto"/>
            <w:position w:val="0"/>
            <w:sz w:val="24"/>
            <w:szCs w:val="24"/>
            <w:highlight w:val="none"/>
            <w:u w:val="none"/>
            <w:lang w:val="en-US" w:eastAsia="zh-CN"/>
          </w:rPr>
          <w:t>5</w:t>
        </w:r>
      </w:ins>
      <w:ins w:id="236" w:author="ThinkPad" w:date="2019-07-10T12:33:06Z">
        <w:r>
          <w:rPr>
            <w:rFonts w:hint="eastAsia" w:ascii="宋体" w:hAnsi="宋体" w:cs="宋体"/>
            <w:b w:val="0"/>
            <w:bCs/>
            <w:color w:val="auto"/>
            <w:position w:val="0"/>
            <w:sz w:val="24"/>
            <w:szCs w:val="24"/>
            <w:highlight w:val="none"/>
            <w:u w:val="none"/>
            <w:lang w:val="en-US" w:eastAsia="zh-CN"/>
          </w:rPr>
          <w:t>20</w:t>
        </w:r>
      </w:ins>
      <w:ins w:id="237" w:author="ThinkPad" w:date="2019-07-10T12:33:08Z">
        <w:r>
          <w:rPr>
            <w:rFonts w:hint="eastAsia" w:ascii="宋体" w:hAnsi="宋体" w:cs="宋体"/>
            <w:b w:val="0"/>
            <w:bCs/>
            <w:color w:val="auto"/>
            <w:position w:val="0"/>
            <w:sz w:val="24"/>
            <w:szCs w:val="24"/>
            <w:highlight w:val="none"/>
            <w:u w:val="none"/>
            <w:lang w:val="en-US" w:eastAsia="zh-CN"/>
          </w:rPr>
          <w:t>提供</w:t>
        </w:r>
      </w:ins>
      <w:ins w:id="238" w:author="ThinkPad" w:date="2019-07-10T12:33:58Z">
        <w:r>
          <w:rPr>
            <w:rFonts w:hint="eastAsia" w:ascii="宋体" w:hAnsi="宋体" w:cs="宋体"/>
            <w:b w:val="0"/>
            <w:bCs/>
            <w:color w:val="auto"/>
            <w:position w:val="0"/>
            <w:sz w:val="24"/>
            <w:szCs w:val="24"/>
            <w:highlight w:val="none"/>
            <w:u w:val="none"/>
            <w:lang w:val="en-US" w:eastAsia="zh-CN"/>
          </w:rPr>
          <w:t>实际</w:t>
        </w:r>
      </w:ins>
      <w:ins w:id="239" w:author="ThinkPad" w:date="2019-07-10T12:34:00Z">
        <w:r>
          <w:rPr>
            <w:rFonts w:hint="eastAsia" w:ascii="宋体" w:hAnsi="宋体" w:cs="宋体"/>
            <w:b w:val="0"/>
            <w:bCs/>
            <w:color w:val="auto"/>
            <w:position w:val="0"/>
            <w:sz w:val="24"/>
            <w:szCs w:val="24"/>
            <w:highlight w:val="none"/>
            <w:u w:val="none"/>
            <w:lang w:val="en-US" w:eastAsia="zh-CN"/>
          </w:rPr>
          <w:t>可行的</w:t>
        </w:r>
      </w:ins>
      <w:ins w:id="240" w:author="ThinkPad" w:date="2019-07-10T12:34:05Z">
        <w:r>
          <w:rPr>
            <w:rFonts w:hint="eastAsia" w:ascii="宋体" w:hAnsi="宋体" w:cs="宋体"/>
            <w:b w:val="0"/>
            <w:bCs/>
            <w:color w:val="auto"/>
            <w:position w:val="0"/>
            <w:sz w:val="24"/>
            <w:szCs w:val="24"/>
            <w:highlight w:val="none"/>
            <w:u w:val="none"/>
            <w:lang w:val="en-US" w:eastAsia="zh-CN"/>
          </w:rPr>
          <w:t>战略</w:t>
        </w:r>
      </w:ins>
      <w:ins w:id="241" w:author="ThinkPad" w:date="2019-07-10T12:34:22Z">
        <w:r>
          <w:rPr>
            <w:rFonts w:hint="eastAsia" w:ascii="宋体" w:hAnsi="宋体" w:cs="宋体"/>
            <w:b w:val="0"/>
            <w:bCs/>
            <w:color w:val="auto"/>
            <w:position w:val="0"/>
            <w:sz w:val="24"/>
            <w:szCs w:val="24"/>
            <w:highlight w:val="none"/>
            <w:u w:val="none"/>
            <w:lang w:val="en-US" w:eastAsia="zh-CN"/>
          </w:rPr>
          <w:t>规划</w:t>
        </w:r>
      </w:ins>
      <w:ins w:id="242" w:author="ThinkPad" w:date="2019-07-10T12:34:16Z">
        <w:r>
          <w:rPr>
            <w:rFonts w:hint="eastAsia" w:ascii="宋体" w:hAnsi="宋体" w:cs="宋体"/>
            <w:b w:val="0"/>
            <w:bCs/>
            <w:color w:val="auto"/>
            <w:position w:val="0"/>
            <w:sz w:val="24"/>
            <w:szCs w:val="24"/>
            <w:highlight w:val="none"/>
            <w:u w:val="none"/>
            <w:lang w:val="en-US" w:eastAsia="zh-CN"/>
          </w:rPr>
          <w:t>建议</w:t>
        </w:r>
      </w:ins>
      <w:ins w:id="243" w:author="ThinkPad" w:date="2019-07-10T12:34:06Z">
        <w:r>
          <w:rPr>
            <w:rFonts w:hint="eastAsia" w:ascii="宋体" w:hAnsi="宋体" w:cs="宋体"/>
            <w:b w:val="0"/>
            <w:bCs/>
            <w:color w:val="auto"/>
            <w:position w:val="0"/>
            <w:sz w:val="24"/>
            <w:szCs w:val="24"/>
            <w:highlight w:val="none"/>
            <w:u w:val="none"/>
            <w:lang w:val="en-US" w:eastAsia="zh-CN"/>
          </w:rPr>
          <w:t>。</w:t>
        </w:r>
      </w:ins>
    </w:p>
    <w:p>
      <w:pPr>
        <w:numPr>
          <w:ilvl w:val="0"/>
          <w:numId w:val="0"/>
        </w:numPr>
        <w:autoSpaceDE/>
        <w:autoSpaceDN/>
        <w:spacing w:before="0" w:after="160" w:line="240" w:lineRule="auto"/>
        <w:ind w:right="0" w:firstLine="0"/>
        <w:jc w:val="both"/>
        <w:rPr>
          <w:rFonts w:hint="eastAsia" w:ascii="宋体" w:hAnsi="宋体" w:cs="宋体"/>
          <w:b w:val="0"/>
          <w:bCs/>
          <w:color w:val="auto"/>
          <w:sz w:val="24"/>
          <w:highlight w:val="none"/>
          <w:u w:val="none"/>
        </w:rPr>
      </w:pPr>
      <w:r>
        <w:rPr>
          <w:rFonts w:hint="eastAsia" w:ascii="宋体" w:hAnsi="宋体" w:cs="宋体"/>
          <w:b w:val="0"/>
          <w:bCs/>
          <w:color w:val="auto"/>
          <w:sz w:val="24"/>
          <w:highlight w:val="none"/>
          <w:u w:val="none"/>
        </w:rPr>
        <w:t>Xie Xiaoqing, a senior cryptocurrency practitioner with years of industry experience, provides practical strategic planning advice for 520.</w:t>
      </w:r>
    </w:p>
    <w:p>
      <w:pPr>
        <w:numPr>
          <w:ilvl w:val="0"/>
          <w:numId w:val="0"/>
        </w:numPr>
        <w:autoSpaceDE/>
        <w:autoSpaceDN/>
        <w:spacing w:before="0" w:after="160" w:line="240" w:lineRule="auto"/>
        <w:ind w:right="0" w:firstLine="0"/>
        <w:jc w:val="both"/>
        <w:rPr>
          <w:ins w:id="244" w:author="ThinkPad" w:date="2019-07-10T11:55:23Z"/>
          <w:rFonts w:hint="default"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245" w:author="ThinkPad" w:date="2019-07-10T11:55:23Z"/>
          <w:rFonts w:hint="eastAsia" w:ascii="宋体" w:hAnsi="宋体" w:eastAsia="宋体" w:cs="宋体"/>
          <w:b w:val="0"/>
          <w:bCs/>
          <w:color w:val="auto"/>
          <w:position w:val="0"/>
          <w:sz w:val="24"/>
          <w:szCs w:val="24"/>
          <w:highlight w:val="none"/>
          <w:u w:val="none"/>
        </w:rPr>
      </w:pPr>
      <w:ins w:id="246" w:author="ThinkPad" w:date="2019-07-10T11:55:23Z">
        <w:r>
          <w:rPr>
            <w:rFonts w:hint="eastAsia" w:ascii="宋体" w:hAnsi="宋体" w:cs="宋体"/>
            <w:b w:val="0"/>
            <w:bCs/>
            <w:color w:val="auto"/>
            <w:sz w:val="24"/>
            <w:highlight w:val="none"/>
            <w:u w:val="none"/>
          </w:rPr>
          <w:drawing>
            <wp:inline distT="0" distB="0" distL="0" distR="0">
              <wp:extent cx="1976120" cy="1872615"/>
              <wp:effectExtent l="0" t="0" r="5080" b="1905"/>
              <wp:docPr id="214" name="图片 14" descr="微信图片_2019070717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4" descr="微信图片_20190707172820"/>
                      <pic:cNvPicPr>
                        <a:picLocks noChangeAspect="1" noChangeArrowheads="1"/>
                      </pic:cNvPicPr>
                    </pic:nvPicPr>
                    <pic:blipFill>
                      <a:blip r:embed="rId12" cstate="print"/>
                      <a:srcRect l="-712" t="5824" r="712" b="29607"/>
                      <a:stretch>
                        <a:fillRect/>
                      </a:stretch>
                    </pic:blipFill>
                    <pic:spPr>
                      <a:xfrm>
                        <a:off x="0" y="0"/>
                        <a:ext cx="1976120" cy="1872615"/>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ins w:id="248" w:author="ThinkPad" w:date="2019-07-10T11:55:23Z">
        <w:r>
          <w:rPr>
            <w:rFonts w:hint="eastAsia" w:ascii="宋体" w:hAnsi="宋体" w:eastAsia="宋体" w:cs="宋体"/>
            <w:b w:val="0"/>
            <w:bCs/>
            <w:color w:val="auto"/>
            <w:position w:val="0"/>
            <w:sz w:val="24"/>
            <w:szCs w:val="24"/>
            <w:highlight w:val="none"/>
            <w:u w:val="none"/>
          </w:rPr>
          <w:t>杨久青，</w:t>
        </w:r>
      </w:ins>
      <w:ins w:id="249" w:author="ThinkPad" w:date="2019-07-10T12:43:11Z">
        <w:r>
          <w:rPr>
            <w:rFonts w:hint="eastAsia" w:ascii="宋体" w:hAnsi="宋体" w:cs="宋体"/>
            <w:b w:val="0"/>
            <w:bCs/>
            <w:color w:val="auto"/>
            <w:position w:val="0"/>
            <w:sz w:val="24"/>
            <w:szCs w:val="24"/>
            <w:highlight w:val="none"/>
            <w:u w:val="none"/>
            <w:lang w:val="en-US" w:eastAsia="zh-CN"/>
          </w:rPr>
          <w:t>5</w:t>
        </w:r>
      </w:ins>
      <w:ins w:id="250" w:author="ThinkPad" w:date="2019-07-10T12:43:12Z">
        <w:r>
          <w:rPr>
            <w:rFonts w:hint="eastAsia" w:ascii="宋体" w:hAnsi="宋体" w:cs="宋体"/>
            <w:b w:val="0"/>
            <w:bCs/>
            <w:color w:val="auto"/>
            <w:position w:val="0"/>
            <w:sz w:val="24"/>
            <w:szCs w:val="24"/>
            <w:highlight w:val="none"/>
            <w:u w:val="none"/>
            <w:lang w:val="en-US" w:eastAsia="zh-CN"/>
          </w:rPr>
          <w:t>20</w:t>
        </w:r>
      </w:ins>
      <w:ins w:id="251" w:author="ThinkPad" w:date="2019-07-10T12:43:14Z">
        <w:r>
          <w:rPr>
            <w:rFonts w:hint="eastAsia" w:ascii="宋体" w:hAnsi="宋体" w:cs="宋体"/>
            <w:b w:val="0"/>
            <w:bCs/>
            <w:color w:val="auto"/>
            <w:position w:val="0"/>
            <w:sz w:val="24"/>
            <w:szCs w:val="24"/>
            <w:highlight w:val="none"/>
            <w:u w:val="none"/>
            <w:lang w:val="en-US" w:eastAsia="zh-CN"/>
          </w:rPr>
          <w:t>法律</w:t>
        </w:r>
      </w:ins>
      <w:ins w:id="252" w:author="ThinkPad" w:date="2019-07-10T12:43:15Z">
        <w:r>
          <w:rPr>
            <w:rFonts w:hint="eastAsia" w:ascii="宋体" w:hAnsi="宋体" w:cs="宋体"/>
            <w:b w:val="0"/>
            <w:bCs/>
            <w:color w:val="auto"/>
            <w:position w:val="0"/>
            <w:sz w:val="24"/>
            <w:szCs w:val="24"/>
            <w:highlight w:val="none"/>
            <w:u w:val="none"/>
            <w:lang w:val="en-US" w:eastAsia="zh-CN"/>
          </w:rPr>
          <w:t>顾问，</w:t>
        </w:r>
      </w:ins>
      <w:ins w:id="253" w:author="ThinkPad" w:date="2019-07-10T11:55:23Z">
        <w:r>
          <w:rPr>
            <w:rFonts w:hint="eastAsia" w:ascii="宋体" w:hAnsi="宋体" w:eastAsia="宋体" w:cs="宋体"/>
            <w:b w:val="0"/>
            <w:bCs/>
            <w:color w:val="auto"/>
            <w:position w:val="0"/>
            <w:sz w:val="24"/>
            <w:szCs w:val="24"/>
            <w:highlight w:val="none"/>
            <w:u w:val="none"/>
          </w:rPr>
          <w:t>法律与经济学研究者，</w:t>
        </w:r>
      </w:ins>
      <w:ins w:id="254" w:author="ThinkPad" w:date="2019-07-10T12:34:56Z">
        <w:r>
          <w:rPr>
            <w:rFonts w:hint="eastAsia" w:ascii="宋体" w:hAnsi="宋体" w:cs="宋体"/>
            <w:b w:val="0"/>
            <w:bCs/>
            <w:color w:val="auto"/>
            <w:position w:val="0"/>
            <w:sz w:val="24"/>
            <w:szCs w:val="24"/>
            <w:highlight w:val="none"/>
            <w:u w:val="none"/>
            <w:lang w:val="en-US" w:eastAsia="zh-CN"/>
          </w:rPr>
          <w:t>为</w:t>
        </w:r>
      </w:ins>
      <w:ins w:id="255" w:author="ThinkPad" w:date="2019-07-10T12:34:30Z">
        <w:r>
          <w:rPr>
            <w:rFonts w:hint="eastAsia" w:ascii="宋体" w:hAnsi="宋体" w:cs="宋体"/>
            <w:b w:val="0"/>
            <w:bCs/>
            <w:color w:val="auto"/>
            <w:position w:val="0"/>
            <w:sz w:val="24"/>
            <w:szCs w:val="24"/>
            <w:highlight w:val="none"/>
            <w:u w:val="none"/>
            <w:lang w:val="en-US" w:eastAsia="zh-CN"/>
          </w:rPr>
          <w:t>520</w:t>
        </w:r>
      </w:ins>
      <w:ins w:id="256" w:author="ThinkPad" w:date="2019-07-10T12:35:16Z">
        <w:r>
          <w:rPr>
            <w:rFonts w:hint="eastAsia" w:ascii="宋体" w:hAnsi="宋体" w:cs="宋体"/>
            <w:b w:val="0"/>
            <w:bCs/>
            <w:color w:val="auto"/>
            <w:position w:val="0"/>
            <w:sz w:val="24"/>
            <w:szCs w:val="24"/>
            <w:highlight w:val="none"/>
            <w:u w:val="none"/>
            <w:lang w:val="en-US" w:eastAsia="zh-CN"/>
          </w:rPr>
          <w:t>项目</w:t>
        </w:r>
      </w:ins>
      <w:ins w:id="257" w:author="ThinkPad" w:date="2019-07-10T12:35:01Z">
        <w:r>
          <w:rPr>
            <w:rFonts w:hint="eastAsia" w:ascii="宋体" w:hAnsi="宋体" w:cs="宋体"/>
            <w:b w:val="0"/>
            <w:bCs/>
            <w:color w:val="auto"/>
            <w:position w:val="0"/>
            <w:sz w:val="24"/>
            <w:szCs w:val="24"/>
            <w:highlight w:val="none"/>
            <w:u w:val="none"/>
            <w:lang w:val="en-US" w:eastAsia="zh-CN"/>
          </w:rPr>
          <w:t>提供</w:t>
        </w:r>
      </w:ins>
      <w:ins w:id="258" w:author="ThinkPad" w:date="2019-07-10T12:35:05Z">
        <w:r>
          <w:rPr>
            <w:rFonts w:hint="eastAsia" w:ascii="宋体" w:hAnsi="宋体" w:cs="宋体"/>
            <w:b w:val="0"/>
            <w:bCs/>
            <w:color w:val="auto"/>
            <w:position w:val="0"/>
            <w:sz w:val="24"/>
            <w:szCs w:val="24"/>
            <w:highlight w:val="none"/>
            <w:u w:val="none"/>
            <w:lang w:val="en-US" w:eastAsia="zh-CN"/>
          </w:rPr>
          <w:t>法律</w:t>
        </w:r>
      </w:ins>
      <w:ins w:id="259" w:author="ThinkPad" w:date="2019-07-10T12:35:09Z">
        <w:r>
          <w:rPr>
            <w:rFonts w:hint="eastAsia" w:ascii="宋体" w:hAnsi="宋体" w:cs="宋体"/>
            <w:b w:val="0"/>
            <w:bCs/>
            <w:color w:val="auto"/>
            <w:position w:val="0"/>
            <w:sz w:val="24"/>
            <w:szCs w:val="24"/>
            <w:highlight w:val="none"/>
            <w:u w:val="none"/>
            <w:lang w:val="en-US" w:eastAsia="zh-CN"/>
          </w:rPr>
          <w:t>服务</w:t>
        </w:r>
      </w:ins>
      <w:ins w:id="260" w:author="ThinkPad" w:date="2019-07-10T12:35:10Z">
        <w:r>
          <w:rPr>
            <w:rFonts w:hint="eastAsia" w:ascii="宋体" w:hAnsi="宋体" w:cs="宋体"/>
            <w:b w:val="0"/>
            <w:bCs/>
            <w:color w:val="auto"/>
            <w:position w:val="0"/>
            <w:sz w:val="24"/>
            <w:szCs w:val="24"/>
            <w:highlight w:val="none"/>
            <w:u w:val="none"/>
            <w:lang w:val="en-US" w:eastAsia="zh-CN"/>
          </w:rPr>
          <w:t>。</w:t>
        </w:r>
      </w:ins>
    </w:p>
    <w:p>
      <w:pPr>
        <w:numPr>
          <w:ilvl w:val="0"/>
          <w:numId w:val="0"/>
        </w:numPr>
        <w:autoSpaceDE/>
        <w:autoSpaceDN/>
        <w:spacing w:before="0" w:after="160" w:line="240" w:lineRule="auto"/>
        <w:ind w:right="0" w:firstLine="0"/>
        <w:jc w:val="both"/>
        <w:rPr>
          <w:rFonts w:hint="default" w:ascii="宋体" w:hAnsi="宋体" w:eastAsia="宋体" w:cs="宋体"/>
          <w:b w:val="0"/>
          <w:bCs/>
          <w:color w:val="auto"/>
          <w:position w:val="0"/>
          <w:sz w:val="24"/>
          <w:szCs w:val="24"/>
          <w:highlight w:val="none"/>
          <w:u w:val="none"/>
        </w:rPr>
      </w:pPr>
      <w:r>
        <w:rPr>
          <w:rFonts w:hint="default" w:ascii="宋体" w:hAnsi="宋体" w:eastAsia="宋体" w:cs="宋体"/>
          <w:b w:val="0"/>
          <w:bCs/>
          <w:color w:val="auto"/>
          <w:position w:val="0"/>
          <w:sz w:val="24"/>
          <w:szCs w:val="24"/>
          <w:highlight w:val="none"/>
          <w:u w:val="none"/>
        </w:rPr>
        <w:t>Yang Jiuqing, 520 Legal Counsel, Law and Economics Researcher, provides legal services for the 520 project.</w:t>
      </w:r>
    </w:p>
    <w:p>
      <w:pPr>
        <w:numPr>
          <w:ilvl w:val="0"/>
          <w:numId w:val="0"/>
        </w:numPr>
        <w:autoSpaceDE/>
        <w:autoSpaceDN/>
        <w:spacing w:before="0" w:after="160" w:line="240" w:lineRule="auto"/>
        <w:ind w:right="0" w:firstLine="0"/>
        <w:jc w:val="both"/>
        <w:rPr>
          <w:ins w:id="261" w:author="ThinkPad" w:date="2019-07-10T12:41:44Z"/>
          <w:rFonts w:hint="eastAsia"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262" w:author="ThinkPad" w:date="2019-07-10T11:55:23Z"/>
          <w:rFonts w:hint="default" w:ascii="宋体" w:hAnsi="宋体" w:eastAsia="宋体" w:cs="宋体"/>
          <w:b w:val="0"/>
          <w:bCs/>
          <w:color w:val="auto"/>
          <w:position w:val="0"/>
          <w:sz w:val="24"/>
          <w:szCs w:val="24"/>
          <w:highlight w:val="none"/>
          <w:u w:val="none"/>
        </w:rPr>
      </w:pPr>
    </w:p>
    <w:p>
      <w:pPr>
        <w:numPr>
          <w:ilvl w:val="0"/>
          <w:numId w:val="0"/>
        </w:numPr>
        <w:autoSpaceDE/>
        <w:autoSpaceDN/>
        <w:spacing w:before="0" w:after="160" w:line="240" w:lineRule="auto"/>
        <w:ind w:right="0" w:firstLine="0"/>
        <w:jc w:val="both"/>
        <w:rPr>
          <w:ins w:id="263" w:author="ThinkPad" w:date="2019-07-10T11:55:23Z"/>
          <w:rFonts w:hint="eastAsia" w:ascii="宋体" w:hAnsi="宋体" w:eastAsia="宋体" w:cs="宋体"/>
          <w:b w:val="0"/>
          <w:bCs/>
          <w:color w:val="auto"/>
          <w:position w:val="0"/>
          <w:sz w:val="24"/>
          <w:szCs w:val="24"/>
          <w:highlight w:val="none"/>
          <w:u w:val="none"/>
        </w:rPr>
      </w:pPr>
      <w:ins w:id="264" w:author="ThinkPad" w:date="2019-07-10T11:55:23Z">
        <w:r>
          <w:rPr>
            <w:rFonts w:hint="eastAsia" w:ascii="宋体" w:hAnsi="宋体" w:cs="宋体"/>
            <w:b w:val="0"/>
            <w:bCs/>
            <w:color w:val="auto"/>
            <w:sz w:val="24"/>
            <w:highlight w:val="none"/>
            <w:u w:val="none"/>
          </w:rPr>
          <w:drawing>
            <wp:inline distT="0" distB="0" distL="0" distR="0">
              <wp:extent cx="1945640" cy="1908810"/>
              <wp:effectExtent l="0" t="0" r="5080" b="11430"/>
              <wp:docPr id="215" name="图片 15" descr="微信图片_2019070717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5" descr="微信图片_20190707172843"/>
                      <pic:cNvPicPr>
                        <a:picLocks noChangeAspect="1" noChangeArrowheads="1"/>
                      </pic:cNvPicPr>
                    </pic:nvPicPr>
                    <pic:blipFill>
                      <a:blip r:embed="rId13" cstate="print"/>
                      <a:srcRect b="29995"/>
                      <a:stretch>
                        <a:fillRect/>
                      </a:stretch>
                    </pic:blipFill>
                    <pic:spPr>
                      <a:xfrm>
                        <a:off x="0" y="0"/>
                        <a:ext cx="1945640" cy="1908810"/>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ins w:id="266" w:author="ThinkPad" w:date="2019-07-10T11:55:23Z">
        <w:r>
          <w:rPr>
            <w:rFonts w:hint="eastAsia" w:ascii="宋体" w:hAnsi="宋体" w:eastAsia="宋体" w:cs="宋体"/>
            <w:b w:val="0"/>
            <w:bCs/>
            <w:color w:val="auto"/>
            <w:position w:val="0"/>
            <w:sz w:val="24"/>
            <w:szCs w:val="24"/>
            <w:highlight w:val="none"/>
            <w:u w:val="none"/>
          </w:rPr>
          <w:t>蔡佳，</w:t>
        </w:r>
      </w:ins>
      <w:ins w:id="267" w:author="ThinkPad" w:date="2019-07-10T12:40:48Z">
        <w:r>
          <w:rPr>
            <w:rFonts w:hint="eastAsia" w:ascii="宋体" w:hAnsi="宋体" w:cs="宋体"/>
            <w:b w:val="0"/>
            <w:bCs/>
            <w:color w:val="auto"/>
            <w:position w:val="0"/>
            <w:sz w:val="24"/>
            <w:szCs w:val="24"/>
            <w:highlight w:val="none"/>
            <w:u w:val="none"/>
            <w:lang w:val="en-US" w:eastAsia="zh-CN"/>
          </w:rPr>
          <w:t>5</w:t>
        </w:r>
      </w:ins>
      <w:ins w:id="268" w:author="ThinkPad" w:date="2019-07-10T12:40:49Z">
        <w:r>
          <w:rPr>
            <w:rFonts w:hint="eastAsia" w:ascii="宋体" w:hAnsi="宋体" w:cs="宋体"/>
            <w:b w:val="0"/>
            <w:bCs/>
            <w:color w:val="auto"/>
            <w:position w:val="0"/>
            <w:sz w:val="24"/>
            <w:szCs w:val="24"/>
            <w:highlight w:val="none"/>
            <w:u w:val="none"/>
            <w:lang w:val="en-US" w:eastAsia="zh-CN"/>
          </w:rPr>
          <w:t>20</w:t>
        </w:r>
      </w:ins>
      <w:ins w:id="269" w:author="ThinkPad" w:date="2019-07-10T11:55:23Z">
        <w:r>
          <w:rPr>
            <w:rFonts w:hint="eastAsia" w:ascii="宋体" w:hAnsi="宋体" w:eastAsia="宋体" w:cs="宋体"/>
            <w:b w:val="0"/>
            <w:bCs/>
            <w:color w:val="auto"/>
            <w:position w:val="0"/>
            <w:sz w:val="24"/>
            <w:szCs w:val="24"/>
            <w:highlight w:val="none"/>
            <w:u w:val="none"/>
          </w:rPr>
          <w:t>投资</w:t>
        </w:r>
      </w:ins>
      <w:ins w:id="270" w:author="ThinkPad" w:date="2019-07-10T12:40:53Z">
        <w:r>
          <w:rPr>
            <w:rFonts w:hint="eastAsia" w:ascii="宋体" w:hAnsi="宋体" w:cs="宋体"/>
            <w:b w:val="0"/>
            <w:bCs/>
            <w:color w:val="auto"/>
            <w:position w:val="0"/>
            <w:sz w:val="24"/>
            <w:szCs w:val="24"/>
            <w:highlight w:val="none"/>
            <w:u w:val="none"/>
            <w:lang w:val="en-US" w:eastAsia="zh-CN"/>
          </w:rPr>
          <w:t>顾问</w:t>
        </w:r>
      </w:ins>
      <w:ins w:id="271" w:author="ThinkPad" w:date="2019-07-10T11:55:23Z">
        <w:r>
          <w:rPr>
            <w:rFonts w:hint="eastAsia" w:ascii="宋体" w:hAnsi="宋体" w:eastAsia="宋体" w:cs="宋体"/>
            <w:b w:val="0"/>
            <w:bCs/>
            <w:color w:val="auto"/>
            <w:position w:val="0"/>
            <w:sz w:val="24"/>
            <w:szCs w:val="24"/>
            <w:highlight w:val="none"/>
            <w:u w:val="none"/>
          </w:rPr>
          <w:t>，</w:t>
        </w:r>
      </w:ins>
      <w:ins w:id="272" w:author="ThinkPad" w:date="2019-07-10T12:41:20Z">
        <w:r>
          <w:rPr>
            <w:rFonts w:hint="eastAsia" w:ascii="宋体" w:hAnsi="宋体" w:cs="宋体"/>
            <w:b w:val="0"/>
            <w:bCs/>
            <w:color w:val="auto"/>
            <w:position w:val="0"/>
            <w:sz w:val="24"/>
            <w:szCs w:val="24"/>
            <w:highlight w:val="none"/>
            <w:u w:val="none"/>
            <w:lang w:val="en-US" w:eastAsia="zh-CN"/>
          </w:rPr>
          <w:t>作为</w:t>
        </w:r>
      </w:ins>
      <w:ins w:id="273" w:author="ThinkPad" w:date="2019-07-10T11:55:23Z">
        <w:r>
          <w:rPr>
            <w:rFonts w:hint="eastAsia" w:ascii="宋体" w:hAnsi="宋体" w:eastAsia="宋体" w:cs="宋体"/>
            <w:b w:val="0"/>
            <w:bCs/>
            <w:color w:val="auto"/>
            <w:position w:val="0"/>
            <w:sz w:val="24"/>
            <w:szCs w:val="24"/>
            <w:highlight w:val="none"/>
            <w:u w:val="none"/>
          </w:rPr>
          <w:t>数字资产领域从业者</w:t>
        </w:r>
      </w:ins>
      <w:ins w:id="274" w:author="ThinkPad" w:date="2019-07-10T12:41:23Z">
        <w:r>
          <w:rPr>
            <w:rFonts w:hint="eastAsia" w:ascii="宋体" w:hAnsi="宋体" w:cs="宋体"/>
            <w:b w:val="0"/>
            <w:bCs/>
            <w:color w:val="auto"/>
            <w:position w:val="0"/>
            <w:sz w:val="24"/>
            <w:szCs w:val="24"/>
            <w:highlight w:val="none"/>
            <w:u w:val="none"/>
            <w:lang w:eastAsia="zh-CN"/>
          </w:rPr>
          <w:t>，</w:t>
        </w:r>
      </w:ins>
      <w:ins w:id="275" w:author="ThinkPad" w:date="2019-07-10T12:41:25Z">
        <w:r>
          <w:rPr>
            <w:rFonts w:hint="eastAsia" w:ascii="宋体" w:hAnsi="宋体" w:cs="宋体"/>
            <w:b w:val="0"/>
            <w:bCs/>
            <w:color w:val="auto"/>
            <w:position w:val="0"/>
            <w:sz w:val="24"/>
            <w:szCs w:val="24"/>
            <w:highlight w:val="none"/>
            <w:u w:val="none"/>
            <w:lang w:val="en-US" w:eastAsia="zh-CN"/>
          </w:rPr>
          <w:t>拥有</w:t>
        </w:r>
      </w:ins>
      <w:ins w:id="276" w:author="ThinkPad" w:date="2019-07-10T12:41:26Z">
        <w:r>
          <w:rPr>
            <w:rFonts w:hint="eastAsia" w:ascii="宋体" w:hAnsi="宋体" w:cs="宋体"/>
            <w:b w:val="0"/>
            <w:bCs/>
            <w:color w:val="auto"/>
            <w:position w:val="0"/>
            <w:sz w:val="24"/>
            <w:szCs w:val="24"/>
            <w:highlight w:val="none"/>
            <w:u w:val="none"/>
            <w:lang w:val="en-US" w:eastAsia="zh-CN"/>
          </w:rPr>
          <w:t>多年</w:t>
        </w:r>
      </w:ins>
      <w:ins w:id="277" w:author="ThinkPad" w:date="2019-07-10T12:41:35Z">
        <w:r>
          <w:rPr>
            <w:rFonts w:hint="eastAsia" w:ascii="宋体" w:hAnsi="宋体" w:cs="宋体"/>
            <w:b w:val="0"/>
            <w:bCs/>
            <w:color w:val="auto"/>
            <w:position w:val="0"/>
            <w:sz w:val="24"/>
            <w:szCs w:val="24"/>
            <w:highlight w:val="none"/>
            <w:u w:val="none"/>
            <w:lang w:val="en-US" w:eastAsia="zh-CN"/>
          </w:rPr>
          <w:t>投资</w:t>
        </w:r>
      </w:ins>
      <w:ins w:id="278" w:author="ThinkPad" w:date="2019-07-10T12:41:30Z">
        <w:r>
          <w:rPr>
            <w:rFonts w:hint="eastAsia" w:ascii="宋体" w:hAnsi="宋体" w:cs="宋体"/>
            <w:b w:val="0"/>
            <w:bCs/>
            <w:color w:val="auto"/>
            <w:position w:val="0"/>
            <w:sz w:val="24"/>
            <w:szCs w:val="24"/>
            <w:highlight w:val="none"/>
            <w:u w:val="none"/>
            <w:lang w:val="en-US" w:eastAsia="zh-CN"/>
          </w:rPr>
          <w:t>经验</w:t>
        </w:r>
      </w:ins>
      <w:ins w:id="279" w:author="ThinkPad" w:date="2019-07-10T12:41:39Z">
        <w:r>
          <w:rPr>
            <w:rFonts w:hint="eastAsia" w:ascii="宋体" w:hAnsi="宋体" w:cs="宋体"/>
            <w:b w:val="0"/>
            <w:bCs/>
            <w:color w:val="auto"/>
            <w:position w:val="0"/>
            <w:sz w:val="24"/>
            <w:szCs w:val="24"/>
            <w:highlight w:val="none"/>
            <w:u w:val="none"/>
            <w:lang w:val="en-US" w:eastAsia="zh-CN"/>
          </w:rPr>
          <w:t>。</w:t>
        </w:r>
      </w:ins>
    </w:p>
    <w:p>
      <w:pPr>
        <w:numPr>
          <w:ilvl w:val="0"/>
          <w:numId w:val="0"/>
        </w:numPr>
        <w:autoSpaceDE/>
        <w:autoSpaceDN/>
        <w:spacing w:before="0" w:after="160" w:line="240" w:lineRule="auto"/>
        <w:ind w:right="0" w:firstLine="0"/>
        <w:jc w:val="both"/>
        <w:rPr>
          <w:rFonts w:hint="eastAsia" w:ascii="宋体" w:hAnsi="宋体" w:eastAsia="宋体" w:cs="宋体"/>
          <w:b w:val="0"/>
          <w:bCs/>
          <w:color w:val="auto"/>
          <w:position w:val="0"/>
          <w:sz w:val="24"/>
          <w:szCs w:val="24"/>
          <w:highlight w:val="none"/>
          <w:u w:val="none"/>
        </w:rPr>
      </w:pPr>
      <w:r>
        <w:rPr>
          <w:rFonts w:hint="eastAsia" w:ascii="宋体" w:hAnsi="宋体" w:eastAsia="宋体" w:cs="宋体"/>
          <w:b w:val="0"/>
          <w:bCs/>
          <w:color w:val="auto"/>
          <w:position w:val="0"/>
          <w:sz w:val="24"/>
          <w:szCs w:val="24"/>
          <w:highlight w:val="none"/>
          <w:u w:val="none"/>
        </w:rPr>
        <w:t>Cai Jia, 520 Investment Consultant, has many years of investment experience as a practitioner in the field of digital assets.</w:t>
      </w:r>
    </w:p>
    <w:p>
      <w:pPr>
        <w:numPr>
          <w:ilvl w:val="0"/>
          <w:numId w:val="0"/>
        </w:numPr>
        <w:autoSpaceDE/>
        <w:autoSpaceDN/>
        <w:spacing w:before="0" w:after="160" w:line="240" w:lineRule="auto"/>
        <w:ind w:right="0" w:firstLine="0"/>
        <w:jc w:val="both"/>
        <w:rPr>
          <w:ins w:id="280" w:author="ThinkPad" w:date="2019-07-10T12:40:31Z"/>
          <w:rFonts w:hint="default"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281" w:author="ThinkPad" w:date="2019-07-10T11:55:23Z"/>
          <w:rFonts w:hint="eastAsia" w:ascii="宋体" w:hAnsi="宋体" w:eastAsia="宋体" w:cs="宋体"/>
          <w:b w:val="0"/>
          <w:bCs/>
          <w:color w:val="auto"/>
          <w:position w:val="0"/>
          <w:sz w:val="24"/>
          <w:szCs w:val="24"/>
          <w:highlight w:val="none"/>
          <w:u w:val="none"/>
        </w:rPr>
      </w:pPr>
      <w:ins w:id="282" w:author="ThinkPad" w:date="2019-07-10T11:55:23Z">
        <w:r>
          <w:rPr>
            <w:rFonts w:hint="eastAsia" w:ascii="宋体" w:hAnsi="宋体" w:eastAsia="宋体" w:cs="宋体"/>
            <w:b w:val="0"/>
            <w:bCs/>
            <w:color w:val="auto"/>
            <w:position w:val="0"/>
            <w:sz w:val="24"/>
            <w:szCs w:val="24"/>
            <w:highlight w:val="none"/>
            <w:u w:val="none"/>
          </w:rPr>
          <w:br w:type="textWrapping"/>
        </w:r>
      </w:ins>
      <w:ins w:id="283" w:author="ThinkPad" w:date="2019-07-10T11:55:23Z">
        <w:r>
          <w:rPr>
            <w:rFonts w:hint="eastAsia" w:ascii="宋体" w:hAnsi="宋体" w:cs="宋体"/>
            <w:b w:val="0"/>
            <w:bCs/>
            <w:color w:val="auto"/>
            <w:sz w:val="24"/>
            <w:highlight w:val="none"/>
            <w:u w:val="none"/>
          </w:rPr>
          <w:drawing>
            <wp:inline distT="0" distB="0" distL="0" distR="0">
              <wp:extent cx="1962150" cy="1853565"/>
              <wp:effectExtent l="0" t="0" r="3810" b="5715"/>
              <wp:docPr id="216" name="图片 17" descr="微信图片_2019070717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7" descr="微信图片_20190707172848"/>
                      <pic:cNvPicPr>
                        <a:picLocks noChangeAspect="1" noChangeArrowheads="1"/>
                      </pic:cNvPicPr>
                    </pic:nvPicPr>
                    <pic:blipFill>
                      <a:blip r:embed="rId14" cstate="print"/>
                      <a:srcRect b="39793"/>
                      <a:stretch>
                        <a:fillRect/>
                      </a:stretch>
                    </pic:blipFill>
                    <pic:spPr>
                      <a:xfrm>
                        <a:off x="0" y="0"/>
                        <a:ext cx="1962150" cy="1853565"/>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eastAsia="zh-CN"/>
        </w:rPr>
      </w:pPr>
      <w:ins w:id="285" w:author="ThinkPad" w:date="2019-07-10T11:55:23Z">
        <w:r>
          <w:rPr>
            <w:rFonts w:hint="eastAsia" w:ascii="宋体" w:hAnsi="宋体" w:eastAsia="宋体" w:cs="宋体"/>
            <w:b w:val="0"/>
            <w:bCs/>
            <w:color w:val="auto"/>
            <w:position w:val="0"/>
            <w:sz w:val="24"/>
            <w:szCs w:val="24"/>
            <w:highlight w:val="none"/>
            <w:u w:val="none"/>
          </w:rPr>
          <w:t>吴明军，</w:t>
        </w:r>
      </w:ins>
      <w:ins w:id="286" w:author="ThinkPad" w:date="2019-07-10T12:39:34Z">
        <w:r>
          <w:rPr>
            <w:rFonts w:hint="eastAsia" w:ascii="宋体" w:hAnsi="宋体" w:cs="宋体"/>
            <w:b w:val="0"/>
            <w:bCs/>
            <w:color w:val="auto"/>
            <w:position w:val="0"/>
            <w:sz w:val="24"/>
            <w:szCs w:val="24"/>
            <w:highlight w:val="none"/>
            <w:u w:val="none"/>
            <w:lang w:val="en-US" w:eastAsia="zh-CN"/>
          </w:rPr>
          <w:t>52</w:t>
        </w:r>
      </w:ins>
      <w:ins w:id="287" w:author="ThinkPad" w:date="2019-07-10T12:39:35Z">
        <w:r>
          <w:rPr>
            <w:rFonts w:hint="eastAsia" w:ascii="宋体" w:hAnsi="宋体" w:cs="宋体"/>
            <w:b w:val="0"/>
            <w:bCs/>
            <w:color w:val="auto"/>
            <w:position w:val="0"/>
            <w:sz w:val="24"/>
            <w:szCs w:val="24"/>
            <w:highlight w:val="none"/>
            <w:u w:val="none"/>
            <w:lang w:val="en-US" w:eastAsia="zh-CN"/>
          </w:rPr>
          <w:t>0</w:t>
        </w:r>
      </w:ins>
      <w:ins w:id="288" w:author="ThinkPad" w:date="2019-07-10T12:39:36Z">
        <w:r>
          <w:rPr>
            <w:rFonts w:hint="eastAsia" w:ascii="宋体" w:hAnsi="宋体" w:cs="宋体"/>
            <w:b w:val="0"/>
            <w:bCs/>
            <w:color w:val="auto"/>
            <w:position w:val="0"/>
            <w:sz w:val="24"/>
            <w:szCs w:val="24"/>
            <w:highlight w:val="none"/>
            <w:u w:val="none"/>
            <w:lang w:val="en-US" w:eastAsia="zh-CN"/>
          </w:rPr>
          <w:t>市场</w:t>
        </w:r>
      </w:ins>
      <w:ins w:id="289" w:author="ThinkPad" w:date="2019-07-10T12:39:43Z">
        <w:r>
          <w:rPr>
            <w:rFonts w:hint="eastAsia" w:ascii="宋体" w:hAnsi="宋体" w:cs="宋体"/>
            <w:b w:val="0"/>
            <w:bCs/>
            <w:color w:val="auto"/>
            <w:position w:val="0"/>
            <w:sz w:val="24"/>
            <w:szCs w:val="24"/>
            <w:highlight w:val="none"/>
            <w:u w:val="none"/>
            <w:lang w:val="en-US" w:eastAsia="zh-CN"/>
          </w:rPr>
          <w:t>总监</w:t>
        </w:r>
      </w:ins>
      <w:ins w:id="290" w:author="ThinkPad" w:date="2019-07-10T12:39:44Z">
        <w:r>
          <w:rPr>
            <w:rFonts w:hint="eastAsia" w:ascii="宋体" w:hAnsi="宋体" w:cs="宋体"/>
            <w:b w:val="0"/>
            <w:bCs/>
            <w:color w:val="auto"/>
            <w:position w:val="0"/>
            <w:sz w:val="24"/>
            <w:szCs w:val="24"/>
            <w:highlight w:val="none"/>
            <w:u w:val="none"/>
            <w:lang w:val="en-US" w:eastAsia="zh-CN"/>
          </w:rPr>
          <w:t>，</w:t>
        </w:r>
      </w:ins>
      <w:ins w:id="291" w:author="ThinkPad" w:date="2019-07-10T12:39:52Z">
        <w:r>
          <w:rPr>
            <w:rFonts w:hint="eastAsia" w:ascii="宋体" w:hAnsi="宋体" w:cs="宋体"/>
            <w:b w:val="0"/>
            <w:bCs/>
            <w:color w:val="auto"/>
            <w:position w:val="0"/>
            <w:sz w:val="24"/>
            <w:szCs w:val="24"/>
            <w:highlight w:val="none"/>
            <w:u w:val="none"/>
            <w:lang w:val="en-US" w:eastAsia="zh-CN"/>
          </w:rPr>
          <w:t>专注</w:t>
        </w:r>
      </w:ins>
      <w:ins w:id="292" w:author="ThinkPad" w:date="2019-07-10T12:39:53Z">
        <w:r>
          <w:rPr>
            <w:rFonts w:hint="eastAsia" w:ascii="宋体" w:hAnsi="宋体" w:cs="宋体"/>
            <w:b w:val="0"/>
            <w:bCs/>
            <w:color w:val="auto"/>
            <w:position w:val="0"/>
            <w:sz w:val="24"/>
            <w:szCs w:val="24"/>
            <w:highlight w:val="none"/>
            <w:u w:val="none"/>
            <w:lang w:val="en-US" w:eastAsia="zh-CN"/>
          </w:rPr>
          <w:t>研究</w:t>
        </w:r>
      </w:ins>
      <w:ins w:id="293" w:author="ThinkPad" w:date="2019-07-10T11:55:23Z">
        <w:r>
          <w:rPr>
            <w:rFonts w:hint="eastAsia" w:ascii="宋体" w:hAnsi="宋体" w:eastAsia="宋体" w:cs="宋体"/>
            <w:b w:val="0"/>
            <w:bCs/>
            <w:color w:val="auto"/>
            <w:position w:val="0"/>
            <w:sz w:val="24"/>
            <w:szCs w:val="24"/>
            <w:highlight w:val="none"/>
            <w:u w:val="none"/>
          </w:rPr>
          <w:t>数字货币</w:t>
        </w:r>
      </w:ins>
      <w:ins w:id="294" w:author="ThinkPad" w:date="2019-07-10T12:39:58Z">
        <w:r>
          <w:rPr>
            <w:rFonts w:hint="eastAsia" w:ascii="宋体" w:hAnsi="宋体" w:cs="宋体"/>
            <w:b w:val="0"/>
            <w:bCs/>
            <w:color w:val="auto"/>
            <w:position w:val="0"/>
            <w:sz w:val="24"/>
            <w:szCs w:val="24"/>
            <w:highlight w:val="none"/>
            <w:u w:val="none"/>
            <w:lang w:val="en-US" w:eastAsia="zh-CN"/>
          </w:rPr>
          <w:t>多年</w:t>
        </w:r>
      </w:ins>
      <w:ins w:id="295" w:author="ThinkPad" w:date="2019-07-10T11:55:23Z">
        <w:r>
          <w:rPr>
            <w:rFonts w:hint="eastAsia" w:ascii="宋体" w:hAnsi="宋体" w:eastAsia="宋体" w:cs="宋体"/>
            <w:b w:val="0"/>
            <w:bCs/>
            <w:color w:val="auto"/>
            <w:position w:val="0"/>
            <w:sz w:val="24"/>
            <w:szCs w:val="24"/>
            <w:highlight w:val="none"/>
            <w:u w:val="none"/>
          </w:rPr>
          <w:t>，</w:t>
        </w:r>
      </w:ins>
      <w:ins w:id="296" w:author="ThinkPad" w:date="2019-07-10T12:40:02Z">
        <w:r>
          <w:rPr>
            <w:rFonts w:hint="eastAsia" w:ascii="宋体" w:hAnsi="宋体" w:cs="宋体"/>
            <w:b w:val="0"/>
            <w:bCs/>
            <w:color w:val="auto"/>
            <w:position w:val="0"/>
            <w:sz w:val="24"/>
            <w:szCs w:val="24"/>
            <w:highlight w:val="none"/>
            <w:u w:val="none"/>
            <w:lang w:val="en-US" w:eastAsia="zh-CN"/>
          </w:rPr>
          <w:t>同时也是</w:t>
        </w:r>
      </w:ins>
      <w:ins w:id="297" w:author="ThinkPad" w:date="2019-07-10T12:40:12Z">
        <w:r>
          <w:rPr>
            <w:rFonts w:hint="eastAsia" w:ascii="宋体" w:hAnsi="宋体" w:cs="宋体"/>
            <w:b w:val="0"/>
            <w:bCs/>
            <w:color w:val="auto"/>
            <w:position w:val="0"/>
            <w:sz w:val="24"/>
            <w:szCs w:val="24"/>
            <w:highlight w:val="none"/>
            <w:u w:val="none"/>
            <w:lang w:val="en-US" w:eastAsia="zh-CN"/>
          </w:rPr>
          <w:t>知名的</w:t>
        </w:r>
      </w:ins>
      <w:ins w:id="298" w:author="ThinkPad" w:date="2019-07-10T11:55:23Z">
        <w:r>
          <w:rPr>
            <w:rFonts w:hint="eastAsia" w:ascii="宋体" w:hAnsi="宋体" w:eastAsia="宋体" w:cs="宋体"/>
            <w:b w:val="0"/>
            <w:bCs/>
            <w:color w:val="auto"/>
            <w:position w:val="0"/>
            <w:sz w:val="24"/>
            <w:szCs w:val="24"/>
            <w:highlight w:val="none"/>
            <w:u w:val="none"/>
          </w:rPr>
          <w:t>市场营销专家</w:t>
        </w:r>
      </w:ins>
      <w:ins w:id="299" w:author="ThinkPad" w:date="2019-07-10T12:40:15Z">
        <w:r>
          <w:rPr>
            <w:rFonts w:hint="eastAsia" w:ascii="宋体" w:hAnsi="宋体" w:cs="宋体"/>
            <w:b w:val="0"/>
            <w:bCs/>
            <w:color w:val="auto"/>
            <w:position w:val="0"/>
            <w:sz w:val="24"/>
            <w:szCs w:val="24"/>
            <w:highlight w:val="none"/>
            <w:u w:val="none"/>
            <w:lang w:eastAsia="zh-CN"/>
          </w:rPr>
          <w:t>。</w:t>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eastAsia="zh-CN"/>
        </w:rPr>
      </w:pPr>
      <w:r>
        <w:rPr>
          <w:rFonts w:hint="eastAsia" w:ascii="宋体" w:hAnsi="宋体" w:cs="宋体"/>
          <w:b w:val="0"/>
          <w:bCs/>
          <w:color w:val="auto"/>
          <w:position w:val="0"/>
          <w:sz w:val="24"/>
          <w:szCs w:val="24"/>
          <w:highlight w:val="none"/>
          <w:u w:val="none"/>
          <w:lang w:eastAsia="zh-CN"/>
        </w:rPr>
        <w:t>Wu Mingjun, 520 Marketing Director, has been focusing on digital currency for many years and is also a well-known marketing expert.</w:t>
      </w:r>
    </w:p>
    <w:p>
      <w:pPr>
        <w:numPr>
          <w:ilvl w:val="0"/>
          <w:numId w:val="0"/>
        </w:numPr>
        <w:autoSpaceDE/>
        <w:autoSpaceDN/>
        <w:spacing w:before="0" w:after="160" w:line="240" w:lineRule="auto"/>
        <w:ind w:right="0" w:firstLine="0"/>
        <w:jc w:val="both"/>
        <w:rPr>
          <w:ins w:id="300" w:author="ThinkPad" w:date="2019-07-10T13:16:40Z"/>
          <w:rFonts w:hint="eastAsia" w:ascii="宋体" w:hAnsi="宋体" w:cs="宋体"/>
          <w:b w:val="0"/>
          <w:bCs/>
          <w:color w:val="auto"/>
          <w:position w:val="0"/>
          <w:sz w:val="24"/>
          <w:szCs w:val="24"/>
          <w:highlight w:val="none"/>
          <w:u w:val="none"/>
          <w:lang w:eastAsia="zh-CN"/>
        </w:rPr>
      </w:pPr>
    </w:p>
    <w:p>
      <w:pPr>
        <w:numPr>
          <w:ilvl w:val="0"/>
          <w:numId w:val="0"/>
        </w:numPr>
        <w:autoSpaceDE/>
        <w:autoSpaceDN/>
        <w:spacing w:before="0" w:after="160" w:line="240" w:lineRule="auto"/>
        <w:ind w:right="0" w:firstLine="0"/>
        <w:jc w:val="both"/>
        <w:rPr>
          <w:ins w:id="301" w:author="ThinkPad" w:date="2019-07-10T12:38:29Z"/>
          <w:rFonts w:hint="eastAsia" w:ascii="宋体" w:hAnsi="宋体" w:cs="宋体"/>
          <w:b w:val="0"/>
          <w:bCs/>
          <w:color w:val="auto"/>
          <w:position w:val="0"/>
          <w:sz w:val="24"/>
          <w:szCs w:val="24"/>
          <w:highlight w:val="none"/>
          <w:u w:val="none"/>
          <w:lang w:eastAsia="zh-CN"/>
        </w:rPr>
      </w:pPr>
    </w:p>
    <w:p>
      <w:pPr>
        <w:numPr>
          <w:ilvl w:val="0"/>
          <w:numId w:val="0"/>
        </w:numPr>
        <w:autoSpaceDE/>
        <w:autoSpaceDN/>
        <w:spacing w:before="0" w:after="160" w:line="240" w:lineRule="auto"/>
        <w:ind w:right="0" w:firstLine="0"/>
        <w:jc w:val="both"/>
        <w:rPr>
          <w:ins w:id="302" w:author="ThinkPad" w:date="2019-07-10T12:06:40Z"/>
          <w:rFonts w:hint="eastAsia" w:ascii="宋体" w:hAnsi="宋体" w:cs="宋体"/>
          <w:b w:val="0"/>
          <w:bCs/>
          <w:color w:val="auto"/>
          <w:sz w:val="24"/>
          <w:highlight w:val="none"/>
          <w:u w:val="none"/>
        </w:rPr>
      </w:pPr>
      <w:ins w:id="303" w:author="ThinkPad" w:date="2019-07-10T12:06:09Z">
        <w:r>
          <w:rPr>
            <w:rFonts w:hint="eastAsia" w:ascii="宋体" w:hAnsi="宋体" w:cs="宋体"/>
            <w:b w:val="0"/>
            <w:bCs/>
            <w:color w:val="auto"/>
            <w:sz w:val="24"/>
            <w:highlight w:val="none"/>
            <w:u w:val="none"/>
          </w:rPr>
          <w:drawing>
            <wp:inline distT="0" distB="0" distL="0" distR="0">
              <wp:extent cx="2101215" cy="1931670"/>
              <wp:effectExtent l="0" t="0" r="1905" b="3810"/>
              <wp:docPr id="217" name="图片 17" descr="微信图片_2019070717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7" descr="微信图片_20190707172756"/>
                      <pic:cNvPicPr>
                        <a:picLocks noChangeAspect="1" noChangeArrowheads="1"/>
                      </pic:cNvPicPr>
                    </pic:nvPicPr>
                    <pic:blipFill>
                      <a:blip r:embed="rId15" cstate="print"/>
                      <a:srcRect l="-358" t="4242" r="835" b="32003"/>
                      <a:stretch>
                        <a:fillRect/>
                      </a:stretch>
                    </pic:blipFill>
                    <pic:spPr>
                      <a:xfrm>
                        <a:off x="0" y="0"/>
                        <a:ext cx="2101215" cy="1931670"/>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ins w:id="305" w:author="ThinkPad" w:date="2019-07-10T12:06:46Z">
        <w:r>
          <w:rPr>
            <w:rFonts w:hint="eastAsia" w:ascii="宋体" w:hAnsi="宋体" w:eastAsia="宋体" w:cs="宋体"/>
            <w:b w:val="0"/>
            <w:bCs/>
            <w:color w:val="auto"/>
            <w:position w:val="0"/>
            <w:sz w:val="24"/>
            <w:szCs w:val="24"/>
            <w:highlight w:val="none"/>
            <w:u w:val="none"/>
          </w:rPr>
          <w:t>覃良平，数字经济从业者，</w:t>
        </w:r>
      </w:ins>
      <w:ins w:id="306" w:author="ThinkPad" w:date="2019-07-10T12:38:40Z">
        <w:r>
          <w:rPr>
            <w:rFonts w:hint="eastAsia" w:ascii="宋体" w:hAnsi="宋体" w:cs="宋体"/>
            <w:b w:val="0"/>
            <w:bCs/>
            <w:color w:val="auto"/>
            <w:position w:val="0"/>
            <w:sz w:val="24"/>
            <w:szCs w:val="24"/>
            <w:highlight w:val="none"/>
            <w:u w:val="none"/>
            <w:lang w:val="en-US" w:eastAsia="zh-CN"/>
          </w:rPr>
          <w:t>同时</w:t>
        </w:r>
      </w:ins>
      <w:ins w:id="307" w:author="ThinkPad" w:date="2019-07-10T12:38:42Z">
        <w:r>
          <w:rPr>
            <w:rFonts w:hint="eastAsia" w:ascii="宋体" w:hAnsi="宋体" w:cs="宋体"/>
            <w:b w:val="0"/>
            <w:bCs/>
            <w:color w:val="auto"/>
            <w:position w:val="0"/>
            <w:sz w:val="24"/>
            <w:szCs w:val="24"/>
            <w:highlight w:val="none"/>
            <w:u w:val="none"/>
            <w:lang w:val="en-US" w:eastAsia="zh-CN"/>
          </w:rPr>
          <w:t>也是</w:t>
        </w:r>
      </w:ins>
      <w:ins w:id="308" w:author="ThinkPad" w:date="2019-07-10T12:06:46Z">
        <w:r>
          <w:rPr>
            <w:rFonts w:hint="eastAsia" w:ascii="宋体" w:hAnsi="宋体" w:eastAsia="宋体" w:cs="宋体"/>
            <w:b w:val="0"/>
            <w:bCs/>
            <w:color w:val="auto"/>
            <w:position w:val="0"/>
            <w:sz w:val="24"/>
            <w:szCs w:val="24"/>
            <w:highlight w:val="none"/>
            <w:u w:val="none"/>
          </w:rPr>
          <w:t>社会工程学研究者</w:t>
        </w:r>
      </w:ins>
      <w:ins w:id="309" w:author="ThinkPad" w:date="2019-07-10T12:38:44Z">
        <w:r>
          <w:rPr>
            <w:rFonts w:hint="eastAsia" w:ascii="宋体" w:hAnsi="宋体" w:cs="宋体"/>
            <w:b w:val="0"/>
            <w:bCs/>
            <w:color w:val="auto"/>
            <w:position w:val="0"/>
            <w:sz w:val="24"/>
            <w:szCs w:val="24"/>
            <w:highlight w:val="none"/>
            <w:u w:val="none"/>
            <w:lang w:eastAsia="zh-CN"/>
          </w:rPr>
          <w:t>，</w:t>
        </w:r>
      </w:ins>
      <w:ins w:id="310" w:author="ThinkPad" w:date="2019-07-10T12:38:46Z">
        <w:r>
          <w:rPr>
            <w:rFonts w:hint="eastAsia" w:ascii="宋体" w:hAnsi="宋体" w:cs="宋体"/>
            <w:b w:val="0"/>
            <w:bCs/>
            <w:color w:val="auto"/>
            <w:position w:val="0"/>
            <w:sz w:val="24"/>
            <w:szCs w:val="24"/>
            <w:highlight w:val="none"/>
            <w:u w:val="none"/>
            <w:lang w:val="en-US" w:eastAsia="zh-CN"/>
          </w:rPr>
          <w:t>为</w:t>
        </w:r>
      </w:ins>
      <w:ins w:id="311" w:author="ThinkPad" w:date="2019-07-10T12:38:47Z">
        <w:r>
          <w:rPr>
            <w:rFonts w:hint="eastAsia" w:ascii="宋体" w:hAnsi="宋体" w:cs="宋体"/>
            <w:b w:val="0"/>
            <w:bCs/>
            <w:color w:val="auto"/>
            <w:position w:val="0"/>
            <w:sz w:val="24"/>
            <w:szCs w:val="24"/>
            <w:highlight w:val="none"/>
            <w:u w:val="none"/>
            <w:lang w:val="en-US" w:eastAsia="zh-CN"/>
          </w:rPr>
          <w:t>520</w:t>
        </w:r>
      </w:ins>
      <w:ins w:id="312" w:author="ThinkPad" w:date="2019-07-10T12:38:49Z">
        <w:r>
          <w:rPr>
            <w:rFonts w:hint="eastAsia" w:ascii="宋体" w:hAnsi="宋体" w:cs="宋体"/>
            <w:b w:val="0"/>
            <w:bCs/>
            <w:color w:val="auto"/>
            <w:position w:val="0"/>
            <w:sz w:val="24"/>
            <w:szCs w:val="24"/>
            <w:highlight w:val="none"/>
            <w:u w:val="none"/>
            <w:lang w:val="en-US" w:eastAsia="zh-CN"/>
          </w:rPr>
          <w:t>项目</w:t>
        </w:r>
      </w:ins>
      <w:ins w:id="313" w:author="ThinkPad" w:date="2019-07-10T12:38:50Z">
        <w:r>
          <w:rPr>
            <w:rFonts w:hint="eastAsia" w:ascii="宋体" w:hAnsi="宋体" w:cs="宋体"/>
            <w:b w:val="0"/>
            <w:bCs/>
            <w:color w:val="auto"/>
            <w:position w:val="0"/>
            <w:sz w:val="24"/>
            <w:szCs w:val="24"/>
            <w:highlight w:val="none"/>
            <w:u w:val="none"/>
            <w:lang w:val="en-US" w:eastAsia="zh-CN"/>
          </w:rPr>
          <w:t>提供</w:t>
        </w:r>
      </w:ins>
      <w:ins w:id="314" w:author="ThinkPad" w:date="2019-07-10T12:39:03Z">
        <w:r>
          <w:rPr>
            <w:rFonts w:hint="eastAsia" w:ascii="宋体" w:hAnsi="宋体" w:cs="宋体"/>
            <w:b w:val="0"/>
            <w:bCs/>
            <w:color w:val="auto"/>
            <w:position w:val="0"/>
            <w:sz w:val="24"/>
            <w:szCs w:val="24"/>
            <w:highlight w:val="none"/>
            <w:u w:val="none"/>
            <w:lang w:val="en-US" w:eastAsia="zh-CN"/>
          </w:rPr>
          <w:t>数字</w:t>
        </w:r>
      </w:ins>
      <w:ins w:id="315" w:author="ThinkPad" w:date="2019-07-10T12:39:05Z">
        <w:r>
          <w:rPr>
            <w:rFonts w:hint="eastAsia" w:ascii="宋体" w:hAnsi="宋体" w:cs="宋体"/>
            <w:b w:val="0"/>
            <w:bCs/>
            <w:color w:val="auto"/>
            <w:position w:val="0"/>
            <w:sz w:val="24"/>
            <w:szCs w:val="24"/>
            <w:highlight w:val="none"/>
            <w:u w:val="none"/>
            <w:lang w:val="en-US" w:eastAsia="zh-CN"/>
          </w:rPr>
          <w:t>经济</w:t>
        </w:r>
      </w:ins>
      <w:ins w:id="316" w:author="ThinkPad" w:date="2019-07-10T12:39:06Z">
        <w:r>
          <w:rPr>
            <w:rFonts w:hint="eastAsia" w:ascii="宋体" w:hAnsi="宋体" w:cs="宋体"/>
            <w:b w:val="0"/>
            <w:bCs/>
            <w:color w:val="auto"/>
            <w:position w:val="0"/>
            <w:sz w:val="24"/>
            <w:szCs w:val="24"/>
            <w:highlight w:val="none"/>
            <w:u w:val="none"/>
            <w:lang w:val="en-US" w:eastAsia="zh-CN"/>
          </w:rPr>
          <w:t>战略</w:t>
        </w:r>
      </w:ins>
      <w:ins w:id="317" w:author="ThinkPad" w:date="2019-07-10T12:38:55Z">
        <w:r>
          <w:rPr>
            <w:rFonts w:hint="eastAsia" w:ascii="宋体" w:hAnsi="宋体" w:cs="宋体"/>
            <w:b w:val="0"/>
            <w:bCs/>
            <w:color w:val="auto"/>
            <w:position w:val="0"/>
            <w:sz w:val="24"/>
            <w:szCs w:val="24"/>
            <w:highlight w:val="none"/>
            <w:u w:val="none"/>
            <w:lang w:val="en-US" w:eastAsia="zh-CN"/>
          </w:rPr>
          <w:t>建议。</w:t>
        </w:r>
      </w:ins>
    </w:p>
    <w:p>
      <w:pPr>
        <w:numPr>
          <w:ilvl w:val="0"/>
          <w:numId w:val="0"/>
        </w:numPr>
        <w:autoSpaceDE/>
        <w:autoSpaceDN/>
        <w:spacing w:before="0" w:after="160" w:line="240" w:lineRule="auto"/>
        <w:ind w:right="0" w:firstLine="0"/>
        <w:jc w:val="both"/>
        <w:rPr>
          <w:rFonts w:hint="default" w:ascii="宋体" w:hAnsi="宋体" w:cs="宋体"/>
          <w:b w:val="0"/>
          <w:bCs/>
          <w:color w:val="auto"/>
          <w:position w:val="0"/>
          <w:sz w:val="24"/>
          <w:szCs w:val="24"/>
          <w:highlight w:val="none"/>
          <w:u w:val="none"/>
          <w:lang w:val="en-US" w:eastAsia="zh-CN"/>
        </w:rPr>
      </w:pPr>
      <w:r>
        <w:rPr>
          <w:rFonts w:hint="default" w:ascii="宋体" w:hAnsi="宋体" w:cs="宋体"/>
          <w:b w:val="0"/>
          <w:bCs/>
          <w:color w:val="auto"/>
          <w:position w:val="0"/>
          <w:sz w:val="24"/>
          <w:szCs w:val="24"/>
          <w:highlight w:val="none"/>
          <w:u w:val="none"/>
          <w:lang w:val="en-US" w:eastAsia="zh-CN"/>
        </w:rPr>
        <w:t>Yan Liangping, a digital economic practitioner and a social engineering researcher, provides digital economic strategy advice for the 520 project.</w:t>
      </w:r>
    </w:p>
    <w:p>
      <w:pPr>
        <w:numPr>
          <w:ilvl w:val="0"/>
          <w:numId w:val="0"/>
        </w:numPr>
        <w:autoSpaceDE/>
        <w:autoSpaceDN/>
        <w:spacing w:before="0" w:after="160" w:line="240" w:lineRule="auto"/>
        <w:ind w:right="0" w:firstLine="0"/>
        <w:jc w:val="both"/>
        <w:rPr>
          <w:ins w:id="318" w:author="ThinkPad" w:date="2019-07-10T12:43:39Z"/>
          <w:rFonts w:hint="eastAsia"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319" w:author="ThinkPad" w:date="2019-07-10T12:36:42Z"/>
          <w:rFonts w:hint="default"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320" w:author="ThinkPad" w:date="2019-07-10T12:36:46Z"/>
          <w:rFonts w:hint="eastAsia" w:ascii="宋体" w:hAnsi="宋体" w:cs="宋体"/>
          <w:b w:val="0"/>
          <w:bCs/>
          <w:color w:val="auto"/>
          <w:sz w:val="24"/>
          <w:highlight w:val="none"/>
          <w:u w:val="none"/>
        </w:rPr>
      </w:pPr>
      <w:ins w:id="321" w:author="ThinkPad" w:date="2019-07-10T12:36:38Z">
        <w:r>
          <w:rPr>
            <w:rFonts w:hint="eastAsia" w:ascii="宋体" w:hAnsi="宋体" w:cs="宋体"/>
            <w:b w:val="0"/>
            <w:bCs/>
            <w:color w:val="auto"/>
            <w:sz w:val="24"/>
            <w:highlight w:val="none"/>
            <w:u w:val="none"/>
          </w:rPr>
          <w:drawing>
            <wp:inline distT="0" distB="0" distL="0" distR="0">
              <wp:extent cx="2045970" cy="1872615"/>
              <wp:effectExtent l="0" t="0" r="11430" b="1905"/>
              <wp:docPr id="219" name="图片 17" descr="微信图片_2019070717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7" descr="微信图片_20190707172815"/>
                      <pic:cNvPicPr>
                        <a:picLocks noChangeAspect="1" noChangeArrowheads="1"/>
                      </pic:cNvPicPr>
                    </pic:nvPicPr>
                    <pic:blipFill>
                      <a:blip r:embed="rId16" cstate="print"/>
                      <a:srcRect r="696" b="36987"/>
                      <a:stretch>
                        <a:fillRect/>
                      </a:stretch>
                    </pic:blipFill>
                    <pic:spPr>
                      <a:xfrm>
                        <a:off x="0" y="0"/>
                        <a:ext cx="2045970" cy="1872615"/>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ins w:id="323" w:author="ThinkPad" w:date="2019-07-10T12:43:43Z"/>
          <w:rFonts w:hint="eastAsia" w:ascii="宋体" w:hAnsi="宋体" w:eastAsia="宋体" w:cs="宋体"/>
          <w:b w:val="0"/>
          <w:bCs w:val="0"/>
          <w:color w:val="auto"/>
          <w:kern w:val="0"/>
          <w:sz w:val="24"/>
          <w:szCs w:val="24"/>
          <w:shd w:val="clear" w:color="auto" w:fill="FFFFFF"/>
          <w:lang w:val="en-US" w:eastAsia="zh-CN" w:bidi="ar-SA"/>
        </w:rPr>
      </w:pPr>
      <w:ins w:id="324" w:author="ThinkPad" w:date="2019-07-10T12:36:54Z">
        <w:r>
          <w:rPr>
            <w:rFonts w:hint="eastAsia" w:ascii="宋体" w:hAnsi="宋体" w:eastAsia="宋体" w:cs="宋体"/>
            <w:b w:val="0"/>
            <w:bCs/>
            <w:color w:val="auto"/>
            <w:position w:val="0"/>
            <w:sz w:val="24"/>
            <w:szCs w:val="24"/>
            <w:highlight w:val="none"/>
            <w:u w:val="none"/>
          </w:rPr>
          <w:t>黄力，程序开发师</w:t>
        </w:r>
      </w:ins>
      <w:ins w:id="325" w:author="ThinkPad" w:date="2019-07-10T12:36:54Z">
        <w:r>
          <w:rPr>
            <w:rFonts w:hint="eastAsia" w:ascii="宋体" w:hAnsi="宋体" w:cs="宋体"/>
            <w:b w:val="0"/>
            <w:bCs/>
            <w:color w:val="auto"/>
            <w:position w:val="0"/>
            <w:sz w:val="24"/>
            <w:szCs w:val="24"/>
            <w:highlight w:val="none"/>
            <w:u w:val="none"/>
            <w:lang w:eastAsia="zh-CN"/>
          </w:rPr>
          <w:t>、</w:t>
        </w:r>
      </w:ins>
      <w:ins w:id="326" w:author="ThinkPad" w:date="2019-07-10T12:36:54Z">
        <w:r>
          <w:rPr>
            <w:rFonts w:hint="eastAsia" w:ascii="宋体" w:hAnsi="宋体" w:eastAsia="宋体" w:cs="宋体"/>
            <w:b w:val="0"/>
            <w:bCs/>
            <w:color w:val="auto"/>
            <w:position w:val="0"/>
            <w:sz w:val="24"/>
            <w:szCs w:val="24"/>
            <w:highlight w:val="none"/>
            <w:u w:val="none"/>
          </w:rPr>
          <w:t>软件主管</w:t>
        </w:r>
      </w:ins>
      <w:ins w:id="327" w:author="ThinkPad" w:date="2019-07-10T12:36:54Z">
        <w:r>
          <w:rPr>
            <w:rFonts w:hint="eastAsia" w:ascii="宋体" w:hAnsi="宋体" w:cs="宋体"/>
            <w:b w:val="0"/>
            <w:bCs/>
            <w:color w:val="auto"/>
            <w:position w:val="0"/>
            <w:sz w:val="24"/>
            <w:szCs w:val="24"/>
            <w:highlight w:val="none"/>
            <w:u w:val="none"/>
            <w:lang w:eastAsia="zh-CN"/>
          </w:rPr>
          <w:t>，</w:t>
        </w:r>
      </w:ins>
      <w:ins w:id="328" w:author="ThinkPad" w:date="2019-07-10T12:36:54Z">
        <w:r>
          <w:rPr>
            <w:rFonts w:hint="eastAsia" w:ascii="宋体" w:hAnsi="宋体" w:eastAsia="宋体" w:cs="宋体"/>
            <w:b w:val="0"/>
            <w:bCs w:val="0"/>
            <w:color w:val="auto"/>
            <w:kern w:val="0"/>
            <w:sz w:val="24"/>
            <w:szCs w:val="24"/>
            <w:shd w:val="clear" w:color="auto" w:fill="FFFFFF"/>
            <w:lang w:val="en-US" w:eastAsia="zh-CN" w:bidi="ar-SA"/>
          </w:rPr>
          <w:t>是一位全能的开发人员和安全专家，在开发区块链技术和高级安全移动应用方面拥有超过7年的经验。同时，他也是密码学方面的专家。</w:t>
        </w:r>
      </w:ins>
    </w:p>
    <w:p>
      <w:pPr>
        <w:numPr>
          <w:ilvl w:val="0"/>
          <w:numId w:val="0"/>
        </w:numPr>
        <w:autoSpaceDE/>
        <w:autoSpaceDN/>
        <w:spacing w:before="0" w:after="160" w:line="240" w:lineRule="auto"/>
        <w:ind w:right="0" w:firstLine="0"/>
        <w:jc w:val="both"/>
        <w:rPr>
          <w:rFonts w:hint="eastAsia" w:ascii="宋体" w:hAnsi="宋体" w:eastAsia="宋体" w:cs="宋体"/>
          <w:b w:val="0"/>
          <w:bCs w:val="0"/>
          <w:color w:val="auto"/>
          <w:kern w:val="0"/>
          <w:sz w:val="24"/>
          <w:szCs w:val="24"/>
          <w:shd w:val="clear" w:color="auto" w:fill="FFFFFF"/>
          <w:lang w:val="en-US" w:eastAsia="zh-CN" w:bidi="ar-SA"/>
        </w:rPr>
      </w:pPr>
      <w:r>
        <w:rPr>
          <w:rFonts w:hint="eastAsia" w:ascii="宋体" w:hAnsi="宋体" w:eastAsia="宋体" w:cs="宋体"/>
          <w:b w:val="0"/>
          <w:bCs w:val="0"/>
          <w:color w:val="auto"/>
          <w:kern w:val="0"/>
          <w:sz w:val="24"/>
          <w:szCs w:val="24"/>
          <w:shd w:val="clear" w:color="auto" w:fill="FFFFFF"/>
          <w:lang w:val="en-US" w:eastAsia="zh-CN" w:bidi="ar-SA"/>
        </w:rPr>
        <w:t>Huang Li, Program Developer and Software Supervisor, is an all-round developer and security expert with over 7 years of experience in developing blockchain technology and advanced secure mobile applications. At the same time, he is also an expert in cryptography.</w:t>
      </w:r>
    </w:p>
    <w:p>
      <w:pPr>
        <w:numPr>
          <w:ilvl w:val="0"/>
          <w:numId w:val="0"/>
        </w:numPr>
        <w:autoSpaceDE/>
        <w:autoSpaceDN/>
        <w:spacing w:before="0" w:after="160" w:line="240" w:lineRule="auto"/>
        <w:ind w:right="0" w:firstLine="0"/>
        <w:jc w:val="both"/>
        <w:rPr>
          <w:ins w:id="329" w:author="ThinkPad" w:date="2019-07-10T12:36:58Z"/>
          <w:rFonts w:hint="eastAsia" w:ascii="宋体" w:hAnsi="宋体" w:eastAsia="宋体" w:cs="宋体"/>
          <w:b w:val="0"/>
          <w:bCs w:val="0"/>
          <w:color w:val="auto"/>
          <w:kern w:val="0"/>
          <w:sz w:val="24"/>
          <w:szCs w:val="24"/>
          <w:shd w:val="clear" w:color="auto" w:fill="FFFFFF"/>
          <w:lang w:val="en-US" w:eastAsia="zh-CN" w:bidi="ar-SA"/>
        </w:rPr>
      </w:pPr>
    </w:p>
    <w:p>
      <w:pPr>
        <w:bidi w:val="0"/>
        <w:rPr>
          <w:ins w:id="330" w:author="ThinkPad" w:date="2019-07-10T12:37:17Z"/>
          <w:rFonts w:hint="eastAsia"/>
        </w:rPr>
      </w:pPr>
      <w:ins w:id="331" w:author="ThinkPad" w:date="2019-07-10T12:37:20Z">
        <w:r>
          <w:rPr>
            <w:rFonts w:hint="eastAsia"/>
          </w:rPr>
          <w:drawing>
            <wp:inline distT="0" distB="0" distL="0" distR="0">
              <wp:extent cx="2008505" cy="1798320"/>
              <wp:effectExtent l="0" t="0" r="3175" b="0"/>
              <wp:docPr id="220" name="图片 17" descr="微信图片_2019070717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7" descr="微信图片_20190707172742"/>
                      <pic:cNvPicPr>
                        <a:picLocks noChangeAspect="1" noChangeArrowheads="1"/>
                      </pic:cNvPicPr>
                    </pic:nvPicPr>
                    <pic:blipFill>
                      <a:blip r:embed="rId17" cstate="print"/>
                      <a:srcRect l="358" t="7150" r="526" b="31805"/>
                      <a:stretch>
                        <a:fillRect/>
                      </a:stretch>
                    </pic:blipFill>
                    <pic:spPr>
                      <a:xfrm>
                        <a:off x="0" y="0"/>
                        <a:ext cx="2008505" cy="1798320"/>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ins w:id="333" w:author="ThinkPad" w:date="2019-07-10T12:37:18Z">
        <w:r>
          <w:rPr>
            <w:rFonts w:hint="eastAsia" w:ascii="宋体" w:hAnsi="宋体" w:eastAsia="宋体" w:cs="宋体"/>
            <w:b w:val="0"/>
            <w:bCs/>
            <w:color w:val="auto"/>
            <w:position w:val="0"/>
            <w:sz w:val="24"/>
            <w:szCs w:val="24"/>
            <w:highlight w:val="none"/>
            <w:u w:val="none"/>
          </w:rPr>
          <w:t>张露露，</w:t>
        </w:r>
      </w:ins>
      <w:ins w:id="334" w:author="ThinkPad" w:date="2019-07-10T12:37:31Z">
        <w:r>
          <w:rPr>
            <w:rFonts w:hint="eastAsia" w:ascii="宋体" w:hAnsi="宋体" w:cs="宋体"/>
            <w:b w:val="0"/>
            <w:bCs/>
            <w:color w:val="auto"/>
            <w:position w:val="0"/>
            <w:sz w:val="24"/>
            <w:szCs w:val="24"/>
            <w:highlight w:val="none"/>
            <w:u w:val="none"/>
            <w:lang w:val="en-US" w:eastAsia="zh-CN"/>
          </w:rPr>
          <w:t>5</w:t>
        </w:r>
      </w:ins>
      <w:ins w:id="335" w:author="ThinkPad" w:date="2019-07-10T12:37:33Z">
        <w:r>
          <w:rPr>
            <w:rFonts w:hint="eastAsia" w:ascii="宋体" w:hAnsi="宋体" w:cs="宋体"/>
            <w:b w:val="0"/>
            <w:bCs/>
            <w:color w:val="auto"/>
            <w:position w:val="0"/>
            <w:sz w:val="24"/>
            <w:szCs w:val="24"/>
            <w:highlight w:val="none"/>
            <w:u w:val="none"/>
            <w:lang w:val="en-US" w:eastAsia="zh-CN"/>
          </w:rPr>
          <w:t>20</w:t>
        </w:r>
      </w:ins>
      <w:ins w:id="336" w:author="ThinkPad" w:date="2019-07-10T12:37:45Z">
        <w:r>
          <w:rPr>
            <w:rFonts w:hint="eastAsia" w:ascii="宋体" w:hAnsi="宋体" w:cs="宋体"/>
            <w:b w:val="0"/>
            <w:bCs/>
            <w:color w:val="auto"/>
            <w:position w:val="0"/>
            <w:sz w:val="24"/>
            <w:szCs w:val="24"/>
            <w:highlight w:val="none"/>
            <w:u w:val="none"/>
            <w:lang w:val="en-US" w:eastAsia="zh-CN"/>
          </w:rPr>
          <w:t>市场</w:t>
        </w:r>
      </w:ins>
      <w:ins w:id="337" w:author="ThinkPad" w:date="2019-07-10T12:37:50Z">
        <w:r>
          <w:rPr>
            <w:rFonts w:hint="eastAsia" w:ascii="宋体" w:hAnsi="宋体" w:cs="宋体"/>
            <w:b w:val="0"/>
            <w:bCs/>
            <w:color w:val="auto"/>
            <w:position w:val="0"/>
            <w:sz w:val="24"/>
            <w:szCs w:val="24"/>
            <w:highlight w:val="none"/>
            <w:u w:val="none"/>
            <w:lang w:val="en-US" w:eastAsia="zh-CN"/>
          </w:rPr>
          <w:t>经理</w:t>
        </w:r>
      </w:ins>
      <w:ins w:id="338" w:author="ThinkPad" w:date="2019-07-10T12:37:40Z">
        <w:r>
          <w:rPr>
            <w:rFonts w:hint="eastAsia" w:ascii="宋体" w:hAnsi="宋体" w:cs="宋体"/>
            <w:b w:val="0"/>
            <w:bCs/>
            <w:color w:val="auto"/>
            <w:position w:val="0"/>
            <w:sz w:val="24"/>
            <w:szCs w:val="24"/>
            <w:highlight w:val="none"/>
            <w:u w:val="none"/>
            <w:lang w:val="en-US" w:eastAsia="zh-CN"/>
          </w:rPr>
          <w:t>，</w:t>
        </w:r>
      </w:ins>
      <w:ins w:id="339" w:author="ThinkPad" w:date="2019-07-10T12:38:03Z">
        <w:r>
          <w:rPr>
            <w:rFonts w:hint="eastAsia" w:ascii="宋体" w:hAnsi="宋体" w:cs="宋体"/>
            <w:b w:val="0"/>
            <w:bCs/>
            <w:color w:val="auto"/>
            <w:position w:val="0"/>
            <w:sz w:val="24"/>
            <w:szCs w:val="24"/>
            <w:highlight w:val="none"/>
            <w:u w:val="none"/>
            <w:lang w:val="en-US" w:eastAsia="zh-CN"/>
          </w:rPr>
          <w:t>是</w:t>
        </w:r>
      </w:ins>
      <w:ins w:id="340" w:author="ThinkPad" w:date="2019-07-10T12:37:18Z">
        <w:r>
          <w:rPr>
            <w:rFonts w:hint="eastAsia" w:ascii="宋体" w:hAnsi="宋体" w:eastAsia="宋体" w:cs="宋体"/>
            <w:b w:val="0"/>
            <w:bCs/>
            <w:color w:val="auto"/>
            <w:position w:val="0"/>
            <w:sz w:val="24"/>
            <w:szCs w:val="24"/>
            <w:highlight w:val="none"/>
            <w:u w:val="none"/>
          </w:rPr>
          <w:t>网络运营师</w:t>
        </w:r>
      </w:ins>
      <w:ins w:id="341" w:author="ThinkPad" w:date="2019-07-10T12:37:56Z">
        <w:r>
          <w:rPr>
            <w:rFonts w:hint="eastAsia" w:ascii="宋体" w:hAnsi="宋体" w:cs="宋体"/>
            <w:b w:val="0"/>
            <w:bCs/>
            <w:color w:val="auto"/>
            <w:position w:val="0"/>
            <w:sz w:val="24"/>
            <w:szCs w:val="24"/>
            <w:highlight w:val="none"/>
            <w:u w:val="none"/>
            <w:lang w:eastAsia="zh-CN"/>
          </w:rPr>
          <w:t>、</w:t>
        </w:r>
      </w:ins>
      <w:ins w:id="342" w:author="ThinkPad" w:date="2019-07-10T12:37:18Z">
        <w:r>
          <w:rPr>
            <w:rFonts w:hint="eastAsia" w:ascii="宋体" w:hAnsi="宋体" w:eastAsia="宋体" w:cs="宋体"/>
            <w:b w:val="0"/>
            <w:bCs/>
            <w:color w:val="auto"/>
            <w:position w:val="0"/>
            <w:sz w:val="24"/>
            <w:szCs w:val="24"/>
            <w:highlight w:val="none"/>
            <w:u w:val="none"/>
          </w:rPr>
          <w:t>网络推广师</w:t>
        </w:r>
      </w:ins>
      <w:ins w:id="343" w:author="ThinkPad" w:date="2019-07-10T12:38:06Z">
        <w:r>
          <w:rPr>
            <w:rFonts w:hint="eastAsia" w:ascii="宋体" w:hAnsi="宋体" w:cs="宋体"/>
            <w:b w:val="0"/>
            <w:bCs/>
            <w:color w:val="auto"/>
            <w:position w:val="0"/>
            <w:sz w:val="24"/>
            <w:szCs w:val="24"/>
            <w:highlight w:val="none"/>
            <w:u w:val="none"/>
            <w:lang w:eastAsia="zh-CN"/>
          </w:rPr>
          <w:t>，</w:t>
        </w:r>
      </w:ins>
      <w:ins w:id="344" w:author="ThinkPad" w:date="2019-07-10T12:38:07Z">
        <w:r>
          <w:rPr>
            <w:rFonts w:hint="eastAsia" w:ascii="宋体" w:hAnsi="宋体" w:cs="宋体"/>
            <w:b w:val="0"/>
            <w:bCs/>
            <w:color w:val="auto"/>
            <w:position w:val="0"/>
            <w:sz w:val="24"/>
            <w:szCs w:val="24"/>
            <w:highlight w:val="none"/>
            <w:u w:val="none"/>
            <w:lang w:val="en-US" w:eastAsia="zh-CN"/>
          </w:rPr>
          <w:t>拥有</w:t>
        </w:r>
      </w:ins>
      <w:ins w:id="345" w:author="ThinkPad" w:date="2019-07-10T12:38:09Z">
        <w:r>
          <w:rPr>
            <w:rFonts w:hint="eastAsia" w:ascii="宋体" w:hAnsi="宋体" w:cs="宋体"/>
            <w:b w:val="0"/>
            <w:bCs/>
            <w:color w:val="auto"/>
            <w:position w:val="0"/>
            <w:sz w:val="24"/>
            <w:szCs w:val="24"/>
            <w:highlight w:val="none"/>
            <w:u w:val="none"/>
            <w:lang w:val="en-US" w:eastAsia="zh-CN"/>
          </w:rPr>
          <w:t>多年</w:t>
        </w:r>
      </w:ins>
      <w:ins w:id="346" w:author="ThinkPad" w:date="2019-07-10T12:38:11Z">
        <w:r>
          <w:rPr>
            <w:rFonts w:hint="eastAsia" w:ascii="宋体" w:hAnsi="宋体" w:cs="宋体"/>
            <w:b w:val="0"/>
            <w:bCs/>
            <w:color w:val="auto"/>
            <w:position w:val="0"/>
            <w:sz w:val="24"/>
            <w:szCs w:val="24"/>
            <w:highlight w:val="none"/>
            <w:u w:val="none"/>
            <w:lang w:val="en-US" w:eastAsia="zh-CN"/>
          </w:rPr>
          <w:t>丰富的</w:t>
        </w:r>
      </w:ins>
      <w:ins w:id="347" w:author="ThinkPad" w:date="2019-07-10T12:38:15Z">
        <w:r>
          <w:rPr>
            <w:rFonts w:hint="eastAsia" w:ascii="宋体" w:hAnsi="宋体" w:cs="宋体"/>
            <w:b w:val="0"/>
            <w:bCs/>
            <w:color w:val="auto"/>
            <w:position w:val="0"/>
            <w:sz w:val="24"/>
            <w:szCs w:val="24"/>
            <w:highlight w:val="none"/>
            <w:u w:val="none"/>
            <w:lang w:val="en-US" w:eastAsia="zh-CN"/>
          </w:rPr>
          <w:t>网络</w:t>
        </w:r>
      </w:ins>
      <w:ins w:id="348" w:author="ThinkPad" w:date="2019-07-10T12:38:16Z">
        <w:r>
          <w:rPr>
            <w:rFonts w:hint="eastAsia" w:ascii="宋体" w:hAnsi="宋体" w:cs="宋体"/>
            <w:b w:val="0"/>
            <w:bCs/>
            <w:color w:val="auto"/>
            <w:position w:val="0"/>
            <w:sz w:val="24"/>
            <w:szCs w:val="24"/>
            <w:highlight w:val="none"/>
            <w:u w:val="none"/>
            <w:lang w:val="en-US" w:eastAsia="zh-CN"/>
          </w:rPr>
          <w:t>运营与</w:t>
        </w:r>
      </w:ins>
      <w:ins w:id="349" w:author="ThinkPad" w:date="2019-07-10T12:38:17Z">
        <w:r>
          <w:rPr>
            <w:rFonts w:hint="eastAsia" w:ascii="宋体" w:hAnsi="宋体" w:cs="宋体"/>
            <w:b w:val="0"/>
            <w:bCs/>
            <w:color w:val="auto"/>
            <w:position w:val="0"/>
            <w:sz w:val="24"/>
            <w:szCs w:val="24"/>
            <w:highlight w:val="none"/>
            <w:u w:val="none"/>
            <w:lang w:val="en-US" w:eastAsia="zh-CN"/>
          </w:rPr>
          <w:t>推广</w:t>
        </w:r>
      </w:ins>
      <w:ins w:id="350" w:author="ThinkPad" w:date="2019-07-10T12:38:20Z">
        <w:r>
          <w:rPr>
            <w:rFonts w:hint="eastAsia" w:ascii="宋体" w:hAnsi="宋体" w:cs="宋体"/>
            <w:b w:val="0"/>
            <w:bCs/>
            <w:color w:val="auto"/>
            <w:position w:val="0"/>
            <w:sz w:val="24"/>
            <w:szCs w:val="24"/>
            <w:highlight w:val="none"/>
            <w:u w:val="none"/>
            <w:lang w:val="en-US" w:eastAsia="zh-CN"/>
          </w:rPr>
          <w:t>经验。</w:t>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r>
        <w:rPr>
          <w:rFonts w:hint="eastAsia" w:ascii="宋体" w:hAnsi="宋体" w:cs="宋体"/>
          <w:b w:val="0"/>
          <w:bCs/>
          <w:color w:val="auto"/>
          <w:position w:val="0"/>
          <w:sz w:val="24"/>
          <w:szCs w:val="24"/>
          <w:highlight w:val="none"/>
          <w:u w:val="none"/>
          <w:lang w:val="en-US" w:eastAsia="zh-CN"/>
        </w:rPr>
        <w:t>Zhang Lulu, 520 Marketing Manager, is a network operator and network promoter. He has many years of experience in network operation and promotion.</w:t>
      </w:r>
    </w:p>
    <w:p>
      <w:pPr>
        <w:numPr>
          <w:ilvl w:val="0"/>
          <w:numId w:val="0"/>
        </w:numPr>
        <w:autoSpaceDE/>
        <w:autoSpaceDN/>
        <w:spacing w:before="0" w:after="160" w:line="240" w:lineRule="auto"/>
        <w:ind w:right="0" w:firstLine="0"/>
        <w:jc w:val="both"/>
        <w:rPr>
          <w:ins w:id="351" w:author="ThinkPad" w:date="2019-07-10T13:17:10Z"/>
          <w:rFonts w:hint="eastAsia"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352" w:author="ThinkPad" w:date="2019-07-10T13:17:00Z"/>
          <w:rFonts w:hint="eastAsia"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353" w:author="ThinkPad" w:date="2019-07-10T13:17:23Z"/>
          <w:rFonts w:hint="eastAsia" w:ascii="宋体" w:hAnsi="宋体" w:cs="宋体"/>
          <w:b w:val="0"/>
          <w:bCs/>
          <w:color w:val="auto"/>
          <w:sz w:val="24"/>
          <w:highlight w:val="none"/>
          <w:u w:val="none"/>
        </w:rPr>
      </w:pPr>
      <w:ins w:id="354" w:author="ThinkPad" w:date="2019-07-10T13:17:05Z">
        <w:r>
          <w:rPr>
            <w:rFonts w:hint="eastAsia" w:ascii="宋体" w:hAnsi="宋体" w:cs="宋体"/>
            <w:b w:val="0"/>
            <w:bCs/>
            <w:color w:val="auto"/>
            <w:sz w:val="24"/>
            <w:highlight w:val="none"/>
            <w:u w:val="none"/>
          </w:rPr>
          <w:drawing>
            <wp:inline distT="0" distB="0" distL="0" distR="0">
              <wp:extent cx="1892935" cy="1815465"/>
              <wp:effectExtent l="0" t="0" r="12065" b="13335"/>
              <wp:docPr id="221" name="图片 17" descr="微信图片_201907071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7" descr="微信图片_20190707172752"/>
                      <pic:cNvPicPr>
                        <a:picLocks noChangeAspect="1" noChangeArrowheads="1"/>
                      </pic:cNvPicPr>
                    </pic:nvPicPr>
                    <pic:blipFill>
                      <a:blip r:embed="rId18" cstate="print"/>
                      <a:srcRect b="33567"/>
                      <a:stretch>
                        <a:fillRect/>
                      </a:stretch>
                    </pic:blipFill>
                    <pic:spPr>
                      <a:xfrm>
                        <a:off x="0" y="0"/>
                        <a:ext cx="1892935" cy="1815465"/>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ins w:id="356" w:author="ThinkPad" w:date="2019-07-10T13:17:24Z">
        <w:r>
          <w:rPr>
            <w:rFonts w:hint="eastAsia" w:ascii="宋体" w:hAnsi="宋体" w:eastAsia="宋体" w:cs="宋体"/>
            <w:b w:val="0"/>
            <w:bCs/>
            <w:color w:val="auto"/>
            <w:position w:val="0"/>
            <w:sz w:val="24"/>
            <w:szCs w:val="24"/>
            <w:highlight w:val="none"/>
            <w:u w:val="none"/>
          </w:rPr>
          <w:t>张园园，客服</w:t>
        </w:r>
      </w:ins>
      <w:ins w:id="357" w:author="ThinkPad" w:date="2019-07-10T13:17:24Z">
        <w:r>
          <w:rPr>
            <w:rFonts w:hint="eastAsia" w:ascii="宋体" w:hAnsi="宋体" w:cs="宋体"/>
            <w:b w:val="0"/>
            <w:bCs/>
            <w:color w:val="auto"/>
            <w:position w:val="0"/>
            <w:sz w:val="24"/>
            <w:szCs w:val="24"/>
            <w:highlight w:val="none"/>
            <w:u w:val="none"/>
            <w:lang w:val="en-US" w:eastAsia="zh-CN"/>
          </w:rPr>
          <w:t>经理</w:t>
        </w:r>
      </w:ins>
      <w:ins w:id="358" w:author="ThinkPad" w:date="2019-07-10T13:17:24Z">
        <w:r>
          <w:rPr>
            <w:rFonts w:hint="eastAsia" w:ascii="宋体" w:hAnsi="宋体" w:eastAsia="宋体" w:cs="宋体"/>
            <w:b w:val="0"/>
            <w:bCs/>
            <w:color w:val="auto"/>
            <w:position w:val="0"/>
            <w:sz w:val="24"/>
            <w:szCs w:val="24"/>
            <w:highlight w:val="none"/>
            <w:u w:val="none"/>
          </w:rPr>
          <w:t>，</w:t>
        </w:r>
      </w:ins>
      <w:ins w:id="359" w:author="ThinkPad" w:date="2019-07-10T13:17:24Z">
        <w:r>
          <w:rPr>
            <w:rFonts w:hint="eastAsia" w:ascii="宋体" w:hAnsi="宋体" w:cs="宋体"/>
            <w:b w:val="0"/>
            <w:bCs/>
            <w:color w:val="auto"/>
            <w:position w:val="0"/>
            <w:sz w:val="24"/>
            <w:szCs w:val="24"/>
            <w:highlight w:val="none"/>
            <w:u w:val="none"/>
            <w:lang w:val="en-US" w:eastAsia="zh-CN"/>
          </w:rPr>
          <w:t>主要</w:t>
        </w:r>
      </w:ins>
      <w:ins w:id="360" w:author="ThinkPad" w:date="2019-07-10T13:18:11Z">
        <w:r>
          <w:rPr>
            <w:rFonts w:hint="eastAsia" w:ascii="宋体" w:hAnsi="宋体" w:cs="宋体"/>
            <w:b w:val="0"/>
            <w:bCs/>
            <w:color w:val="auto"/>
            <w:position w:val="0"/>
            <w:sz w:val="24"/>
            <w:szCs w:val="24"/>
            <w:highlight w:val="none"/>
            <w:u w:val="none"/>
            <w:lang w:val="en-US" w:eastAsia="zh-CN"/>
          </w:rPr>
          <w:t>负责</w:t>
        </w:r>
      </w:ins>
      <w:ins w:id="361" w:author="ThinkPad" w:date="2019-07-10T13:17:24Z">
        <w:r>
          <w:rPr>
            <w:rFonts w:hint="eastAsia" w:ascii="宋体" w:hAnsi="宋体" w:cs="宋体"/>
            <w:b w:val="0"/>
            <w:bCs/>
            <w:color w:val="auto"/>
            <w:position w:val="0"/>
            <w:sz w:val="24"/>
            <w:szCs w:val="24"/>
            <w:highlight w:val="none"/>
            <w:u w:val="none"/>
            <w:lang w:val="en-US" w:eastAsia="zh-CN"/>
          </w:rPr>
          <w:t>客户服务。</w:t>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r>
        <w:rPr>
          <w:rFonts w:hint="eastAsia" w:ascii="宋体" w:hAnsi="宋体" w:cs="宋体"/>
          <w:b w:val="0"/>
          <w:bCs/>
          <w:color w:val="auto"/>
          <w:position w:val="0"/>
          <w:sz w:val="24"/>
          <w:szCs w:val="24"/>
          <w:highlight w:val="none"/>
          <w:u w:val="none"/>
          <w:lang w:val="en-US" w:eastAsia="zh-CN"/>
        </w:rPr>
        <w:t>Zhang Yuanyuan, customer service manager, is mainly responsible for customer service.</w:t>
      </w:r>
    </w:p>
    <w:p>
      <w:pPr>
        <w:numPr>
          <w:ilvl w:val="0"/>
          <w:numId w:val="0"/>
        </w:numPr>
        <w:autoSpaceDE/>
        <w:autoSpaceDN/>
        <w:spacing w:before="0" w:after="160" w:line="240" w:lineRule="auto"/>
        <w:ind w:right="0" w:firstLine="0"/>
        <w:jc w:val="both"/>
        <w:rPr>
          <w:ins w:id="362" w:author="ThinkPad" w:date="2019-07-10T13:18:05Z"/>
          <w:rFonts w:hint="eastAsia"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363" w:author="ThinkPad" w:date="2019-07-10T13:17:28Z"/>
          <w:rFonts w:hint="eastAsia"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364" w:author="ThinkPad" w:date="2019-07-10T13:17:56Z"/>
          <w:rFonts w:hint="eastAsia" w:ascii="宋体" w:hAnsi="宋体" w:cs="宋体"/>
          <w:b w:val="0"/>
          <w:bCs/>
          <w:color w:val="auto"/>
          <w:sz w:val="24"/>
          <w:highlight w:val="none"/>
          <w:u w:val="none"/>
        </w:rPr>
      </w:pPr>
      <w:ins w:id="365" w:author="ThinkPad" w:date="2019-07-10T13:17:32Z">
        <w:r>
          <w:rPr>
            <w:rFonts w:hint="eastAsia" w:ascii="宋体" w:hAnsi="宋体" w:cs="宋体"/>
            <w:b w:val="0"/>
            <w:bCs/>
            <w:color w:val="auto"/>
            <w:sz w:val="24"/>
            <w:highlight w:val="none"/>
            <w:u w:val="none"/>
          </w:rPr>
          <w:drawing>
            <wp:inline distT="0" distB="0" distL="0" distR="0">
              <wp:extent cx="2063115" cy="1871345"/>
              <wp:effectExtent l="0" t="0" r="9525" b="3175"/>
              <wp:docPr id="222" name="图片 17" descr="微信图片_2019070717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7" descr="微信图片_20190707172733"/>
                      <pic:cNvPicPr>
                        <a:picLocks noChangeAspect="1" noChangeArrowheads="1"/>
                      </pic:cNvPicPr>
                    </pic:nvPicPr>
                    <pic:blipFill>
                      <a:blip r:embed="rId19" cstate="print"/>
                      <a:srcRect b="35288"/>
                      <a:stretch>
                        <a:fillRect/>
                      </a:stretch>
                    </pic:blipFill>
                    <pic:spPr>
                      <a:xfrm>
                        <a:off x="0" y="0"/>
                        <a:ext cx="2063115" cy="1871345"/>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eastAsia="宋体" w:cs="宋体"/>
          <w:b w:val="0"/>
          <w:bCs w:val="0"/>
          <w:color w:val="auto"/>
          <w:kern w:val="0"/>
          <w:sz w:val="24"/>
          <w:szCs w:val="24"/>
          <w:shd w:val="clear" w:color="auto" w:fill="FFFFFF"/>
          <w:lang w:val="en-US" w:eastAsia="zh-CN" w:bidi="ar-SA"/>
        </w:rPr>
      </w:pPr>
      <w:ins w:id="367" w:author="ThinkPad" w:date="2019-07-10T13:17:57Z">
        <w:r>
          <w:rPr>
            <w:rFonts w:hint="eastAsia" w:ascii="宋体" w:hAnsi="宋体" w:eastAsia="宋体" w:cs="宋体"/>
            <w:b w:val="0"/>
            <w:bCs/>
            <w:color w:val="auto"/>
            <w:position w:val="0"/>
            <w:sz w:val="24"/>
            <w:szCs w:val="24"/>
            <w:highlight w:val="none"/>
            <w:u w:val="none"/>
          </w:rPr>
          <w:t>周金平，高级程序员，资深ＪＡＶＡ技术开发师，</w:t>
        </w:r>
      </w:ins>
      <w:ins w:id="368" w:author="ThinkPad" w:date="2019-07-10T13:17:57Z">
        <w:r>
          <w:rPr>
            <w:rFonts w:hint="eastAsia" w:ascii="宋体" w:hAnsi="宋体" w:eastAsia="宋体" w:cs="宋体"/>
            <w:b w:val="0"/>
            <w:bCs w:val="0"/>
            <w:color w:val="auto"/>
            <w:kern w:val="0"/>
            <w:sz w:val="24"/>
            <w:szCs w:val="24"/>
            <w:shd w:val="clear" w:color="auto" w:fill="FFFFFF"/>
            <w:lang w:val="en-US" w:eastAsia="zh-CN" w:bidi="ar-SA"/>
          </w:rPr>
          <w:t>新加坡欧洲大学硕士毕业，曾任新加波顶尖软件开发公司，担任《血战刀塔》大型游戏高级产品架构师。有多年大数据平台Hadoop Storm Hbase经验，曾参与主导知名大数据公司索答的数据和机器学习平台建设、丰富的云平台运维DevOps经验，主导产品快速迭代和自动化运维机制。</w:t>
        </w:r>
      </w:ins>
    </w:p>
    <w:p>
      <w:pPr>
        <w:numPr>
          <w:ilvl w:val="0"/>
          <w:numId w:val="0"/>
        </w:numPr>
        <w:autoSpaceDE/>
        <w:autoSpaceDN/>
        <w:spacing w:before="0" w:after="160" w:line="240" w:lineRule="auto"/>
        <w:ind w:right="0" w:firstLine="0"/>
        <w:jc w:val="both"/>
        <w:rPr>
          <w:rFonts w:hint="eastAsia" w:ascii="宋体" w:hAnsi="宋体" w:eastAsia="宋体" w:cs="宋体"/>
          <w:b w:val="0"/>
          <w:bCs/>
          <w:color w:val="auto"/>
          <w:position w:val="0"/>
          <w:sz w:val="24"/>
          <w:szCs w:val="24"/>
          <w:highlight w:val="none"/>
          <w:u w:val="none"/>
        </w:rPr>
      </w:pPr>
      <w:r>
        <w:rPr>
          <w:rFonts w:hint="eastAsia" w:ascii="宋体" w:hAnsi="宋体" w:eastAsia="宋体" w:cs="宋体"/>
          <w:b w:val="0"/>
          <w:bCs/>
          <w:color w:val="auto"/>
          <w:position w:val="0"/>
          <w:sz w:val="24"/>
          <w:szCs w:val="24"/>
          <w:highlight w:val="none"/>
          <w:u w:val="none"/>
        </w:rPr>
        <w:t>Zhou Jinping, senior programmer, senior JAVA technology developer, graduated from the European University of Singapore, and served as the top software development company of Singapore, serving as the senior product architect for the large game of Blood War Knife. Has many years of experience in the big data platform Hadoop Storm Hbase, has participated in the data and machine learning platform construction led by well-known big data company, rich cloud platform operation and maintenance DevOps experience, leading product rapid iteration and automatic operation and maintenance mechanism.</w:t>
      </w:r>
    </w:p>
    <w:p>
      <w:pPr>
        <w:numPr>
          <w:ilvl w:val="0"/>
          <w:numId w:val="0"/>
        </w:numPr>
        <w:autoSpaceDE/>
        <w:autoSpaceDN/>
        <w:spacing w:before="0" w:after="160" w:line="240" w:lineRule="auto"/>
        <w:ind w:right="0" w:firstLine="0"/>
        <w:jc w:val="both"/>
        <w:rPr>
          <w:ins w:id="369" w:author="ThinkPad" w:date="2019-07-10T11:55:23Z"/>
          <w:rFonts w:hint="eastAsia" w:ascii="宋体" w:hAnsi="宋体" w:eastAsia="宋体" w:cs="宋体"/>
          <w:b w:val="0"/>
          <w:bCs w:val="0"/>
          <w:color w:val="auto"/>
          <w:kern w:val="0"/>
          <w:sz w:val="24"/>
          <w:szCs w:val="24"/>
          <w:shd w:val="clear" w:color="auto" w:fill="FFFFFF"/>
          <w:lang w:val="en-US" w:eastAsia="zh-CN" w:bidi="ar-SA"/>
        </w:rPr>
        <w:sectPr>
          <w:footerReference r:id="rId3" w:type="default"/>
          <w:pgSz w:w="11906" w:h="16838"/>
          <w:pgMar w:top="1440" w:right="1800" w:bottom="1440" w:left="1800" w:header="851" w:footer="992" w:gutter="0"/>
          <w:pgNumType w:fmt="decimal" w:start="4"/>
          <w:docGrid w:type="lines" w:linePitch="312" w:charSpace="0"/>
        </w:sectPr>
      </w:pPr>
      <w:ins w:id="370" w:author="ThinkPad" w:date="2019-07-10T11:55:23Z">
        <w:r>
          <w:rPr>
            <w:rFonts w:hint="eastAsia" w:ascii="宋体" w:hAnsi="宋体" w:eastAsia="宋体" w:cs="宋体"/>
            <w:b w:val="0"/>
            <w:bCs/>
            <w:color w:val="auto"/>
            <w:position w:val="0"/>
            <w:sz w:val="24"/>
            <w:szCs w:val="24"/>
            <w:highlight w:val="none"/>
            <w:u w:val="none"/>
          </w:rPr>
          <w:br w:type="textWrapping"/>
        </w:r>
      </w:ins>
    </w:p>
    <w:p>
      <w:pPr>
        <w:numPr>
          <w:ilvl w:val="0"/>
          <w:numId w:val="0"/>
        </w:numPr>
        <w:autoSpaceDE/>
        <w:autoSpaceDN/>
        <w:spacing w:before="0" w:after="160" w:line="240" w:lineRule="auto"/>
        <w:ind w:right="0" w:firstLine="0"/>
        <w:jc w:val="both"/>
        <w:rPr>
          <w:rFonts w:hint="eastAsia" w:ascii="宋体" w:hAnsi="宋体" w:cs="宋体"/>
          <w:b w:val="0"/>
          <w:bCs/>
          <w:color w:val="auto"/>
          <w:sz w:val="24"/>
          <w:highlight w:val="none"/>
          <w:u w:val="none"/>
        </w:rPr>
      </w:pPr>
      <w:ins w:id="371" w:author="ThinkPad" w:date="2019-07-10T11:55:23Z">
        <w:r>
          <w:rPr>
            <w:rFonts w:hint="eastAsia" w:ascii="宋体" w:hAnsi="宋体" w:eastAsia="宋体" w:cs="宋体"/>
            <w:b w:val="0"/>
            <w:bCs/>
            <w:color w:val="auto"/>
            <w:position w:val="0"/>
            <w:sz w:val="24"/>
            <w:szCs w:val="24"/>
            <w:highlight w:val="none"/>
            <w:u w:val="none"/>
          </w:rPr>
          <w:br w:type="textWrapping"/>
        </w:r>
      </w:ins>
      <w:ins w:id="372" w:author="ThinkPad" w:date="2019-07-10T12:11:29Z">
        <w:r>
          <w:rPr>
            <w:rFonts w:hint="eastAsia" w:ascii="宋体" w:hAnsi="宋体" w:cs="宋体"/>
            <w:b w:val="0"/>
            <w:bCs/>
            <w:color w:val="auto"/>
            <w:sz w:val="24"/>
            <w:highlight w:val="none"/>
            <w:u w:val="none"/>
          </w:rPr>
          <w:drawing>
            <wp:inline distT="0" distB="0" distL="0" distR="0">
              <wp:extent cx="1888490" cy="1771015"/>
              <wp:effectExtent l="0" t="0" r="1270" b="12065"/>
              <wp:docPr id="2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7"/>
                      <pic:cNvPicPr>
                        <a:picLocks noChangeAspect="1" noChangeArrowheads="1"/>
                      </pic:cNvPicPr>
                    </pic:nvPicPr>
                    <pic:blipFill>
                      <a:blip r:embed="rId20">
                        <a:extLst>
                          <a:ext uri="{28A0092B-C50C-407E-A947-70E740481C1C}">
                            <a14:useLocalDpi xmlns:a14="http://schemas.microsoft.com/office/drawing/2010/main" val="0"/>
                          </a:ext>
                        </a:extLst>
                      </a:blip>
                      <a:srcRect l="1446" t="2455" r="-892" b="27192"/>
                      <a:stretch>
                        <a:fillRect/>
                      </a:stretch>
                    </pic:blipFill>
                    <pic:spPr>
                      <a:xfrm>
                        <a:off x="0" y="0"/>
                        <a:ext cx="1888490" cy="1771015"/>
                      </a:xfrm>
                      <a:prstGeom prst="ellipse">
                        <a:avLst/>
                      </a:prstGeom>
                      <a:ln cap="flat"/>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ins w:id="374" w:author="ThinkPad" w:date="2019-07-10T11:55:23Z">
        <w:r>
          <w:rPr>
            <w:rFonts w:hint="eastAsia" w:ascii="宋体" w:hAnsi="宋体" w:eastAsia="宋体" w:cs="宋体"/>
            <w:b w:val="0"/>
            <w:bCs/>
            <w:color w:val="auto"/>
            <w:position w:val="0"/>
            <w:sz w:val="24"/>
            <w:szCs w:val="24"/>
            <w:highlight w:val="none"/>
            <w:u w:val="none"/>
          </w:rPr>
          <w:br w:type="textWrapping"/>
        </w:r>
      </w:ins>
      <w:ins w:id="375" w:author="ThinkPad" w:date="2019-07-10T11:55:23Z">
        <w:r>
          <w:rPr>
            <w:rFonts w:hint="eastAsia" w:ascii="宋体" w:hAnsi="宋体" w:eastAsia="宋体" w:cs="宋体"/>
            <w:b w:val="0"/>
            <w:bCs/>
            <w:color w:val="auto"/>
            <w:position w:val="0"/>
            <w:sz w:val="24"/>
            <w:szCs w:val="24"/>
            <w:highlight w:val="none"/>
            <w:u w:val="none"/>
          </w:rPr>
          <w:t>陈绍后，网络推广师</w:t>
        </w:r>
      </w:ins>
      <w:ins w:id="376" w:author="ThinkPad" w:date="2019-07-10T12:49:38Z">
        <w:r>
          <w:rPr>
            <w:rFonts w:hint="eastAsia" w:ascii="宋体" w:hAnsi="宋体" w:cs="宋体"/>
            <w:b w:val="0"/>
            <w:bCs/>
            <w:color w:val="auto"/>
            <w:position w:val="0"/>
            <w:sz w:val="24"/>
            <w:szCs w:val="24"/>
            <w:highlight w:val="none"/>
            <w:u w:val="none"/>
            <w:lang w:eastAsia="zh-CN"/>
          </w:rPr>
          <w:t>、</w:t>
        </w:r>
      </w:ins>
      <w:ins w:id="377" w:author="ThinkPad" w:date="2019-07-10T11:55:23Z">
        <w:r>
          <w:rPr>
            <w:rFonts w:hint="eastAsia" w:ascii="宋体" w:hAnsi="宋体" w:eastAsia="宋体" w:cs="宋体"/>
            <w:b w:val="0"/>
            <w:bCs/>
            <w:color w:val="auto"/>
            <w:position w:val="0"/>
            <w:sz w:val="24"/>
            <w:szCs w:val="24"/>
            <w:highlight w:val="none"/>
            <w:u w:val="none"/>
          </w:rPr>
          <w:t>讲师培训师，</w:t>
        </w:r>
      </w:ins>
      <w:ins w:id="378" w:author="ThinkPad" w:date="2019-07-10T12:49:24Z">
        <w:r>
          <w:rPr>
            <w:rFonts w:hint="eastAsia" w:ascii="宋体" w:hAnsi="宋体" w:cs="宋体"/>
            <w:b w:val="0"/>
            <w:bCs/>
            <w:color w:val="auto"/>
            <w:position w:val="0"/>
            <w:sz w:val="24"/>
            <w:szCs w:val="24"/>
            <w:highlight w:val="none"/>
            <w:u w:val="none"/>
            <w:lang w:val="en-US" w:eastAsia="zh-CN"/>
          </w:rPr>
          <w:t>拥有</w:t>
        </w:r>
      </w:ins>
      <w:ins w:id="379" w:author="ThinkPad" w:date="2019-07-10T12:49:26Z">
        <w:r>
          <w:rPr>
            <w:rFonts w:hint="eastAsia" w:ascii="宋体" w:hAnsi="宋体" w:cs="宋体"/>
            <w:b w:val="0"/>
            <w:bCs/>
            <w:color w:val="auto"/>
            <w:position w:val="0"/>
            <w:sz w:val="24"/>
            <w:szCs w:val="24"/>
            <w:highlight w:val="none"/>
            <w:u w:val="none"/>
            <w:lang w:val="en-US" w:eastAsia="zh-CN"/>
          </w:rPr>
          <w:t>多</w:t>
        </w:r>
      </w:ins>
      <w:ins w:id="380" w:author="ThinkPad" w:date="2019-07-10T12:49:28Z">
        <w:r>
          <w:rPr>
            <w:rFonts w:hint="eastAsia" w:ascii="宋体" w:hAnsi="宋体" w:cs="宋体"/>
            <w:b w:val="0"/>
            <w:bCs/>
            <w:color w:val="auto"/>
            <w:position w:val="0"/>
            <w:sz w:val="24"/>
            <w:szCs w:val="24"/>
            <w:highlight w:val="none"/>
            <w:u w:val="none"/>
            <w:lang w:val="en-US" w:eastAsia="zh-CN"/>
          </w:rPr>
          <w:t>年</w:t>
        </w:r>
      </w:ins>
      <w:ins w:id="381" w:author="ThinkPad" w:date="2019-07-10T12:49:32Z">
        <w:r>
          <w:rPr>
            <w:rFonts w:hint="eastAsia" w:ascii="宋体" w:hAnsi="宋体" w:cs="宋体"/>
            <w:b w:val="0"/>
            <w:bCs/>
            <w:color w:val="auto"/>
            <w:position w:val="0"/>
            <w:sz w:val="24"/>
            <w:szCs w:val="24"/>
            <w:highlight w:val="none"/>
            <w:u w:val="none"/>
            <w:lang w:val="en-US" w:eastAsia="zh-CN"/>
          </w:rPr>
          <w:t>培训</w:t>
        </w:r>
      </w:ins>
      <w:ins w:id="382" w:author="ThinkPad" w:date="2019-07-10T12:49:33Z">
        <w:r>
          <w:rPr>
            <w:rFonts w:hint="eastAsia" w:ascii="宋体" w:hAnsi="宋体" w:cs="宋体"/>
            <w:b w:val="0"/>
            <w:bCs/>
            <w:color w:val="auto"/>
            <w:position w:val="0"/>
            <w:sz w:val="24"/>
            <w:szCs w:val="24"/>
            <w:highlight w:val="none"/>
            <w:u w:val="none"/>
            <w:lang w:val="en-US" w:eastAsia="zh-CN"/>
          </w:rPr>
          <w:t>经验</w:t>
        </w:r>
      </w:ins>
      <w:ins w:id="383" w:author="ThinkPad" w:date="2019-07-10T12:49:34Z">
        <w:r>
          <w:rPr>
            <w:rFonts w:hint="eastAsia" w:ascii="宋体" w:hAnsi="宋体" w:cs="宋体"/>
            <w:b w:val="0"/>
            <w:bCs/>
            <w:color w:val="auto"/>
            <w:position w:val="0"/>
            <w:sz w:val="24"/>
            <w:szCs w:val="24"/>
            <w:highlight w:val="none"/>
            <w:u w:val="none"/>
            <w:lang w:val="en-US" w:eastAsia="zh-CN"/>
          </w:rPr>
          <w:t>，</w:t>
        </w:r>
      </w:ins>
      <w:ins w:id="384" w:author="ThinkPad" w:date="2019-07-10T12:49:36Z">
        <w:r>
          <w:rPr>
            <w:rFonts w:hint="eastAsia" w:ascii="宋体" w:hAnsi="宋体" w:cs="宋体"/>
            <w:b w:val="0"/>
            <w:bCs/>
            <w:color w:val="auto"/>
            <w:position w:val="0"/>
            <w:sz w:val="24"/>
            <w:szCs w:val="24"/>
            <w:highlight w:val="none"/>
            <w:u w:val="none"/>
            <w:lang w:val="en-US" w:eastAsia="zh-CN"/>
          </w:rPr>
          <w:t>成功</w:t>
        </w:r>
      </w:ins>
      <w:ins w:id="385" w:author="ThinkPad" w:date="2019-07-10T12:49:43Z">
        <w:r>
          <w:rPr>
            <w:rFonts w:hint="eastAsia" w:ascii="宋体" w:hAnsi="宋体" w:cs="宋体"/>
            <w:b w:val="0"/>
            <w:bCs/>
            <w:color w:val="auto"/>
            <w:position w:val="0"/>
            <w:sz w:val="24"/>
            <w:szCs w:val="24"/>
            <w:highlight w:val="none"/>
            <w:u w:val="none"/>
            <w:lang w:val="en-US" w:eastAsia="zh-CN"/>
          </w:rPr>
          <w:t>培育了</w:t>
        </w:r>
      </w:ins>
      <w:ins w:id="386" w:author="ThinkPad" w:date="2019-07-10T12:49:45Z">
        <w:r>
          <w:rPr>
            <w:rFonts w:hint="eastAsia" w:ascii="宋体" w:hAnsi="宋体" w:cs="宋体"/>
            <w:b w:val="0"/>
            <w:bCs/>
            <w:color w:val="auto"/>
            <w:position w:val="0"/>
            <w:sz w:val="24"/>
            <w:szCs w:val="24"/>
            <w:highlight w:val="none"/>
            <w:u w:val="none"/>
            <w:lang w:val="en-US" w:eastAsia="zh-CN"/>
          </w:rPr>
          <w:t>大批</w:t>
        </w:r>
      </w:ins>
      <w:ins w:id="387" w:author="ThinkPad" w:date="2019-07-10T12:49:47Z">
        <w:r>
          <w:rPr>
            <w:rFonts w:hint="eastAsia" w:ascii="宋体" w:hAnsi="宋体" w:cs="宋体"/>
            <w:b w:val="0"/>
            <w:bCs/>
            <w:color w:val="auto"/>
            <w:position w:val="0"/>
            <w:sz w:val="24"/>
            <w:szCs w:val="24"/>
            <w:highlight w:val="none"/>
            <w:u w:val="none"/>
            <w:lang w:val="en-US" w:eastAsia="zh-CN"/>
          </w:rPr>
          <w:t>专业</w:t>
        </w:r>
      </w:ins>
      <w:ins w:id="388" w:author="ThinkPad" w:date="2019-07-10T12:49:52Z">
        <w:r>
          <w:rPr>
            <w:rFonts w:hint="eastAsia" w:ascii="宋体" w:hAnsi="宋体" w:cs="宋体"/>
            <w:b w:val="0"/>
            <w:bCs/>
            <w:color w:val="auto"/>
            <w:position w:val="0"/>
            <w:sz w:val="24"/>
            <w:szCs w:val="24"/>
            <w:highlight w:val="none"/>
            <w:u w:val="none"/>
            <w:lang w:val="en-US" w:eastAsia="zh-CN"/>
          </w:rPr>
          <w:t>网络</w:t>
        </w:r>
      </w:ins>
      <w:ins w:id="389" w:author="ThinkPad" w:date="2019-07-10T12:49:49Z">
        <w:r>
          <w:rPr>
            <w:rFonts w:hint="eastAsia" w:ascii="宋体" w:hAnsi="宋体" w:cs="宋体"/>
            <w:b w:val="0"/>
            <w:bCs/>
            <w:color w:val="auto"/>
            <w:position w:val="0"/>
            <w:sz w:val="24"/>
            <w:szCs w:val="24"/>
            <w:highlight w:val="none"/>
            <w:u w:val="none"/>
            <w:lang w:val="en-US" w:eastAsia="zh-CN"/>
          </w:rPr>
          <w:t>讲师</w:t>
        </w:r>
      </w:ins>
      <w:ins w:id="390" w:author="ThinkPad" w:date="2019-07-10T12:49:56Z">
        <w:r>
          <w:rPr>
            <w:rFonts w:hint="eastAsia" w:ascii="宋体" w:hAnsi="宋体" w:cs="宋体"/>
            <w:b w:val="0"/>
            <w:bCs/>
            <w:color w:val="auto"/>
            <w:position w:val="0"/>
            <w:sz w:val="24"/>
            <w:szCs w:val="24"/>
            <w:highlight w:val="none"/>
            <w:u w:val="none"/>
            <w:lang w:val="en-US" w:eastAsia="zh-CN"/>
          </w:rPr>
          <w:t>。</w:t>
        </w:r>
      </w:ins>
    </w:p>
    <w:p>
      <w:pPr>
        <w:numPr>
          <w:ilvl w:val="0"/>
          <w:numId w:val="0"/>
        </w:numPr>
        <w:autoSpaceDE/>
        <w:autoSpaceDN/>
        <w:spacing w:before="0" w:after="160" w:line="240" w:lineRule="auto"/>
        <w:ind w:right="0" w:firstLine="0"/>
        <w:jc w:val="both"/>
        <w:rPr>
          <w:rFonts w:hint="eastAsia" w:ascii="宋体" w:hAnsi="宋体" w:eastAsia="宋体" w:cs="宋体"/>
          <w:b w:val="0"/>
          <w:bCs/>
          <w:color w:val="auto"/>
          <w:position w:val="0"/>
          <w:sz w:val="24"/>
          <w:szCs w:val="24"/>
          <w:highlight w:val="none"/>
          <w:u w:val="none"/>
        </w:rPr>
      </w:pPr>
      <w:r>
        <w:rPr>
          <w:rFonts w:hint="eastAsia" w:ascii="宋体" w:hAnsi="宋体" w:eastAsia="宋体" w:cs="宋体"/>
          <w:b w:val="0"/>
          <w:bCs/>
          <w:color w:val="auto"/>
          <w:position w:val="0"/>
          <w:sz w:val="24"/>
          <w:szCs w:val="24"/>
          <w:highlight w:val="none"/>
          <w:u w:val="none"/>
        </w:rPr>
        <w:t>Chen Shaohou, a network promoter and lecturer trainer, has many years of training experience and successfully cultivated a large number of professional network lecturers.</w:t>
      </w:r>
    </w:p>
    <w:p>
      <w:pPr>
        <w:numPr>
          <w:ilvl w:val="0"/>
          <w:numId w:val="0"/>
        </w:numPr>
        <w:autoSpaceDE/>
        <w:autoSpaceDN/>
        <w:spacing w:before="0" w:after="160" w:line="240" w:lineRule="auto"/>
        <w:ind w:right="0" w:firstLine="0"/>
        <w:jc w:val="both"/>
        <w:rPr>
          <w:ins w:id="391" w:author="ThinkPad" w:date="2019-07-10T13:18:16Z"/>
          <w:rFonts w:hint="eastAsia"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ins w:id="392" w:author="ThinkPad" w:date="2019-07-10T12:49:58Z"/>
          <w:rFonts w:hint="eastAsia" w:ascii="宋体" w:hAnsi="宋体" w:cs="宋体"/>
          <w:b w:val="0"/>
          <w:bCs/>
          <w:color w:val="auto"/>
          <w:position w:val="0"/>
          <w:sz w:val="24"/>
          <w:szCs w:val="24"/>
          <w:highlight w:val="none"/>
          <w:u w:val="none"/>
          <w:lang w:val="en-US" w:eastAsia="zh-CN"/>
        </w:rPr>
      </w:pPr>
    </w:p>
    <w:p>
      <w:pPr>
        <w:pStyle w:val="3"/>
        <w:rPr>
          <w:ins w:id="393" w:author="ThinkPad" w:date="2019-07-10T12:51:03Z"/>
          <w:rFonts w:hint="default" w:ascii="宋体" w:hAnsi="宋体" w:cs="宋体"/>
          <w:b/>
          <w:bCs w:val="0"/>
          <w:color w:val="auto"/>
          <w:position w:val="0"/>
          <w:sz w:val="24"/>
          <w:szCs w:val="24"/>
          <w:highlight w:val="none"/>
          <w:u w:val="none"/>
          <w:lang w:val="en-US" w:eastAsia="zh-CN"/>
          <w:rPrChange w:id="394" w:author="ThinkPad" w:date="2019-07-10T13:18:20Z">
            <w:rPr>
              <w:ins w:id="395" w:author="ThinkPad" w:date="2019-07-10T12:51:03Z"/>
              <w:rFonts w:hint="eastAsia" w:ascii="宋体" w:hAnsi="宋体" w:cs="宋体"/>
              <w:b w:val="0"/>
              <w:bCs/>
              <w:color w:val="auto"/>
              <w:position w:val="0"/>
              <w:sz w:val="24"/>
              <w:szCs w:val="24"/>
              <w:highlight w:val="none"/>
              <w:u w:val="none"/>
              <w:lang w:val="en-US" w:eastAsia="zh-CN"/>
            </w:rPr>
          </w:rPrChange>
        </w:rPr>
      </w:pPr>
      <w:ins w:id="396" w:author="ThinkPad" w:date="2019-07-10T12:50:09Z">
        <w:bookmarkStart w:id="1" w:name="_Toc7192_WPSOffice_Level2"/>
        <w:r>
          <w:rPr>
            <w:rFonts w:hint="eastAsia" w:ascii="宋体" w:hAnsi="宋体" w:cs="宋体"/>
            <w:b/>
            <w:bCs w:val="0"/>
            <w:color w:val="auto"/>
            <w:position w:val="0"/>
            <w:sz w:val="24"/>
            <w:szCs w:val="24"/>
            <w:highlight w:val="none"/>
            <w:u w:val="none"/>
            <w:lang w:val="en-US" w:eastAsia="zh-CN"/>
            <w:rPrChange w:id="397" w:author="ThinkPad" w:date="2019-07-10T13:18:20Z">
              <w:rPr>
                <w:rFonts w:hint="eastAsia" w:ascii="宋体" w:hAnsi="宋体" w:cs="宋体"/>
                <w:b w:val="0"/>
                <w:bCs/>
                <w:color w:val="auto"/>
                <w:position w:val="0"/>
                <w:sz w:val="24"/>
                <w:szCs w:val="24"/>
                <w:highlight w:val="none"/>
                <w:u w:val="none"/>
                <w:lang w:val="en-US" w:eastAsia="zh-CN"/>
              </w:rPr>
            </w:rPrChange>
          </w:rPr>
          <w:t xml:space="preserve"> </w:t>
        </w:r>
      </w:ins>
      <w:ins w:id="398" w:author="ThinkPad" w:date="2019-07-10T12:50:10Z">
        <w:r>
          <w:rPr>
            <w:rFonts w:hint="eastAsia" w:ascii="宋体" w:hAnsi="宋体" w:cs="宋体"/>
            <w:b/>
            <w:bCs w:val="0"/>
            <w:color w:val="auto"/>
            <w:position w:val="0"/>
            <w:sz w:val="24"/>
            <w:szCs w:val="24"/>
            <w:highlight w:val="none"/>
            <w:u w:val="none"/>
            <w:lang w:val="en-US" w:eastAsia="zh-CN"/>
            <w:rPrChange w:id="399" w:author="ThinkPad" w:date="2019-07-10T13:18:20Z">
              <w:rPr>
                <w:rFonts w:hint="eastAsia" w:ascii="宋体" w:hAnsi="宋体" w:cs="宋体"/>
                <w:b w:val="0"/>
                <w:bCs/>
                <w:color w:val="auto"/>
                <w:position w:val="0"/>
                <w:sz w:val="24"/>
                <w:szCs w:val="24"/>
                <w:highlight w:val="none"/>
                <w:u w:val="none"/>
                <w:lang w:val="en-US" w:eastAsia="zh-CN"/>
              </w:rPr>
            </w:rPrChange>
          </w:rPr>
          <w:t>团队</w:t>
        </w:r>
      </w:ins>
      <w:ins w:id="400" w:author="ThinkPad" w:date="2019-07-10T12:50:11Z">
        <w:r>
          <w:rPr>
            <w:rFonts w:hint="eastAsia" w:ascii="宋体" w:hAnsi="宋体" w:cs="宋体"/>
            <w:b/>
            <w:bCs w:val="0"/>
            <w:color w:val="auto"/>
            <w:position w:val="0"/>
            <w:sz w:val="24"/>
            <w:szCs w:val="24"/>
            <w:highlight w:val="none"/>
            <w:u w:val="none"/>
            <w:lang w:val="en-US" w:eastAsia="zh-CN"/>
            <w:rPrChange w:id="401" w:author="ThinkPad" w:date="2019-07-10T13:18:20Z">
              <w:rPr>
                <w:rFonts w:hint="eastAsia" w:ascii="宋体" w:hAnsi="宋体" w:cs="宋体"/>
                <w:b w:val="0"/>
                <w:bCs/>
                <w:color w:val="auto"/>
                <w:position w:val="0"/>
                <w:sz w:val="24"/>
                <w:szCs w:val="24"/>
                <w:highlight w:val="none"/>
                <w:u w:val="none"/>
                <w:lang w:val="en-US" w:eastAsia="zh-CN"/>
              </w:rPr>
            </w:rPrChange>
          </w:rPr>
          <w:t>顾问</w:t>
        </w:r>
        <w:bookmarkEnd w:id="1"/>
      </w:ins>
      <w:r>
        <w:rPr>
          <w:rFonts w:hint="eastAsia" w:ascii="宋体" w:hAnsi="宋体" w:cs="宋体"/>
          <w:b/>
          <w:bCs w:val="0"/>
          <w:color w:val="auto"/>
          <w:position w:val="0"/>
          <w:sz w:val="24"/>
          <w:szCs w:val="24"/>
          <w:highlight w:val="none"/>
          <w:u w:val="none"/>
          <w:lang w:val="en-US" w:eastAsia="zh-CN"/>
        </w:rPr>
        <w:t xml:space="preserve"> （</w:t>
      </w:r>
      <w:r>
        <w:rPr>
          <w:rFonts w:hint="eastAsia"/>
          <w:lang w:val="en-US" w:eastAsia="zh-CN"/>
        </w:rPr>
        <w:t>Team Consultant）</w:t>
      </w:r>
      <w:bookmarkStart w:id="2" w:name="_GoBack"/>
      <w:bookmarkEnd w:id="2"/>
    </w:p>
    <w:p>
      <w:pPr>
        <w:numPr>
          <w:ilvl w:val="0"/>
          <w:numId w:val="0"/>
        </w:numPr>
        <w:autoSpaceDE/>
        <w:autoSpaceDN/>
        <w:spacing w:before="0" w:after="160" w:line="240" w:lineRule="auto"/>
        <w:ind w:right="0" w:firstLine="0"/>
        <w:jc w:val="both"/>
        <w:rPr>
          <w:rFonts w:hint="eastAsia" w:ascii="宋体" w:hAnsi="宋体" w:cs="宋体"/>
          <w:b w:val="0"/>
          <w:bCs w:val="0"/>
          <w:color w:val="auto"/>
          <w:position w:val="0"/>
          <w:sz w:val="24"/>
          <w:szCs w:val="24"/>
          <w:u w:val="none"/>
          <w:lang w:val="en-US" w:eastAsia="zh-CN"/>
        </w:rPr>
      </w:pPr>
      <w:ins w:id="402" w:author="ThinkPad" w:date="2019-07-10T13:21:54Z">
        <w:r>
          <w:rPr>
            <w:rFonts w:hint="eastAsia" w:ascii="宋体" w:hAnsi="宋体" w:cs="宋体"/>
            <w:b w:val="0"/>
            <w:bCs w:val="0"/>
            <w:color w:val="auto"/>
            <w:position w:val="0"/>
            <w:sz w:val="24"/>
            <w:szCs w:val="24"/>
            <w:u w:val="none"/>
            <w:lang w:val="en-US" w:eastAsia="zh-CN"/>
          </w:rPr>
          <w:drawing>
            <wp:inline distT="0" distB="0" distL="114300" distR="114300">
              <wp:extent cx="2040890" cy="1927860"/>
              <wp:effectExtent l="0" t="0" r="1270" b="7620"/>
              <wp:docPr id="225" name="Picture 225" descr="1562736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descr="1562736066(1)"/>
                      <pic:cNvPicPr>
                        <a:picLocks noChangeAspect="1"/>
                      </pic:cNvPicPr>
                    </pic:nvPicPr>
                    <pic:blipFill>
                      <a:blip r:embed="rId21"/>
                      <a:stretch>
                        <a:fillRect/>
                      </a:stretch>
                    </pic:blipFill>
                    <pic:spPr>
                      <a:xfrm>
                        <a:off x="0" y="0"/>
                        <a:ext cx="2040890" cy="1927860"/>
                      </a:xfrm>
                      <a:prstGeom prst="rect">
                        <a:avLst/>
                      </a:prstGeom>
                    </pic:spPr>
                  </pic:pic>
                </a:graphicData>
              </a:graphic>
            </wp:inline>
          </w:drawing>
        </w:r>
      </w:ins>
    </w:p>
    <w:p>
      <w:pPr>
        <w:numPr>
          <w:ilvl w:val="0"/>
          <w:numId w:val="0"/>
        </w:numPr>
        <w:autoSpaceDE/>
        <w:autoSpaceDN/>
        <w:spacing w:before="0" w:after="160" w:line="240" w:lineRule="auto"/>
        <w:ind w:right="0" w:firstLine="0"/>
        <w:jc w:val="both"/>
        <w:rPr>
          <w:rFonts w:hint="eastAsia"/>
          <w:color w:val="000000"/>
          <w:sz w:val="26"/>
          <w:szCs w:val="26"/>
          <w:lang w:eastAsia="zh-CN"/>
        </w:rPr>
      </w:pPr>
      <w:ins w:id="404" w:author="ThinkPad" w:date="2019-07-10T13:22:16Z">
        <w:r>
          <w:rPr>
            <w:color w:val="000000"/>
            <w:sz w:val="26"/>
            <w:szCs w:val="26"/>
          </w:rPr>
          <w:t>李密</w:t>
        </w:r>
      </w:ins>
      <w:ins w:id="405" w:author="ThinkPad" w:date="2019-07-10T13:22:24Z">
        <w:r>
          <w:rPr>
            <w:rFonts w:hint="eastAsia"/>
            <w:color w:val="000000"/>
            <w:sz w:val="26"/>
            <w:szCs w:val="26"/>
            <w:lang w:eastAsia="zh-CN"/>
          </w:rPr>
          <w:t>，</w:t>
        </w:r>
      </w:ins>
      <w:ins w:id="406" w:author="ThinkPad" w:date="2019-07-10T13:22:16Z">
        <w:r>
          <w:rPr>
            <w:color w:val="000000"/>
            <w:sz w:val="26"/>
            <w:szCs w:val="26"/>
          </w:rPr>
          <w:t>区块链项目构建导师</w:t>
        </w:r>
      </w:ins>
      <w:ins w:id="407" w:author="ThinkPad" w:date="2019-07-10T13:22:26Z">
        <w:r>
          <w:rPr>
            <w:rFonts w:hint="eastAsia"/>
            <w:color w:val="000000"/>
            <w:sz w:val="26"/>
            <w:szCs w:val="26"/>
            <w:lang w:eastAsia="zh-CN"/>
          </w:rPr>
          <w:t>、</w:t>
        </w:r>
      </w:ins>
      <w:ins w:id="408" w:author="ThinkPad" w:date="2019-07-10T13:22:16Z">
        <w:r>
          <w:rPr>
            <w:color w:val="000000"/>
            <w:sz w:val="26"/>
            <w:szCs w:val="26"/>
          </w:rPr>
          <w:t>UToken联合创始人</w:t>
        </w:r>
      </w:ins>
      <w:ins w:id="409" w:author="ThinkPad" w:date="2019-07-10T13:22:30Z">
        <w:r>
          <w:rPr>
            <w:rFonts w:hint="eastAsia"/>
            <w:color w:val="000000"/>
            <w:sz w:val="26"/>
            <w:szCs w:val="26"/>
            <w:lang w:eastAsia="zh-CN"/>
          </w:rPr>
          <w:t>、</w:t>
        </w:r>
      </w:ins>
      <w:ins w:id="410" w:author="ThinkPad" w:date="2019-07-10T13:22:16Z">
        <w:r>
          <w:rPr>
            <w:color w:val="000000"/>
            <w:sz w:val="26"/>
            <w:szCs w:val="26"/>
          </w:rPr>
          <w:t>区块链</w:t>
        </w:r>
      </w:ins>
      <w:ins w:id="411" w:author="ThinkPad" w:date="2019-07-10T13:22:37Z">
        <w:r>
          <w:rPr>
            <w:rFonts w:hint="eastAsia"/>
            <w:color w:val="000000"/>
            <w:sz w:val="26"/>
            <w:szCs w:val="26"/>
            <w:lang w:val="en-US" w:eastAsia="zh-CN"/>
          </w:rPr>
          <w:t>资深</w:t>
        </w:r>
      </w:ins>
      <w:ins w:id="412" w:author="ThinkPad" w:date="2019-07-10T13:22:16Z">
        <w:r>
          <w:rPr>
            <w:color w:val="000000"/>
            <w:sz w:val="26"/>
            <w:szCs w:val="26"/>
          </w:rPr>
          <w:t>投资人</w:t>
        </w:r>
      </w:ins>
      <w:r>
        <w:rPr>
          <w:rFonts w:hint="eastAsia"/>
          <w:color w:val="000000"/>
          <w:sz w:val="26"/>
          <w:szCs w:val="26"/>
          <w:lang w:eastAsia="zh-CN"/>
        </w:rPr>
        <w:t>。</w:t>
      </w:r>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r>
        <w:rPr>
          <w:rFonts w:hint="eastAsia" w:ascii="宋体" w:hAnsi="宋体" w:cs="宋体"/>
          <w:b w:val="0"/>
          <w:bCs/>
          <w:color w:val="auto"/>
          <w:position w:val="0"/>
          <w:sz w:val="24"/>
          <w:szCs w:val="24"/>
          <w:highlight w:val="none"/>
          <w:u w:val="none"/>
          <w:lang w:val="en-US" w:eastAsia="zh-CN"/>
        </w:rPr>
        <w:t>Li Mi, block tutor project construction tutor, UToken co-founder, blockchain senior investor.</w:t>
      </w:r>
    </w:p>
    <w:p>
      <w:pPr>
        <w:numPr>
          <w:ilvl w:val="0"/>
          <w:numId w:val="0"/>
        </w:numPr>
        <w:autoSpaceDE/>
        <w:autoSpaceDN/>
        <w:spacing w:before="0" w:after="160" w:line="240" w:lineRule="auto"/>
        <w:ind w:right="0" w:firstLine="0"/>
        <w:jc w:val="both"/>
        <w:rPr>
          <w:rFonts w:hint="eastAsia"/>
          <w:color w:val="000000"/>
          <w:sz w:val="26"/>
          <w:szCs w:val="26"/>
          <w:lang w:eastAsia="zh-CN"/>
        </w:rPr>
      </w:pPr>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ins w:id="413" w:author="ThinkPad" w:date="2019-07-10T12:51:10Z">
        <w:r>
          <w:rPr>
            <w:rFonts w:hint="eastAsia" w:ascii="宋体" w:hAnsi="宋体" w:cs="宋体"/>
            <w:b w:val="0"/>
            <w:bCs/>
            <w:color w:val="auto"/>
            <w:position w:val="0"/>
            <w:sz w:val="24"/>
            <w:szCs w:val="24"/>
            <w:highlight w:val="none"/>
            <w:u w:val="none"/>
            <w:lang w:val="en-US" w:eastAsia="zh-CN"/>
          </w:rPr>
          <w:drawing>
            <wp:inline distT="0" distB="0" distL="114300" distR="114300">
              <wp:extent cx="1910715" cy="1910715"/>
              <wp:effectExtent l="0" t="0" r="9525" b="9525"/>
              <wp:docPr id="224" name="Picture 224" descr="52502836874271c0126c605c819d0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descr="52502836874271c0126c605c819d0a9"/>
                      <pic:cNvPicPr>
                        <a:picLocks noChangeAspect="1"/>
                      </pic:cNvPicPr>
                    </pic:nvPicPr>
                    <pic:blipFill>
                      <a:blip r:embed="rId22"/>
                      <a:stretch>
                        <a:fillRect/>
                      </a:stretch>
                    </pic:blipFill>
                    <pic:spPr>
                      <a:xfrm>
                        <a:off x="0" y="0"/>
                        <a:ext cx="1910715" cy="1910715"/>
                      </a:xfrm>
                      <a:prstGeom prst="ellipse">
                        <a:avLst/>
                      </a:prstGeom>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cs="宋体"/>
          <w:b w:val="0"/>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rFonts w:hint="eastAsia" w:ascii="宋体" w:hAnsi="宋体" w:cs="宋体"/>
          <w:b w:val="0"/>
          <w:bCs w:val="0"/>
          <w:color w:val="auto"/>
          <w:position w:val="0"/>
          <w:sz w:val="24"/>
          <w:szCs w:val="24"/>
          <w:u w:val="none"/>
          <w:lang w:eastAsia="zh-CN"/>
        </w:rPr>
      </w:pPr>
      <w:ins w:id="415" w:author="ThinkPad" w:date="2019-07-10T12:50:59Z">
        <w:r>
          <w:rPr>
            <w:rFonts w:hint="eastAsia" w:ascii="宋体" w:hAnsi="宋体" w:eastAsia="宋体" w:cs="宋体"/>
            <w:b w:val="0"/>
            <w:bCs w:val="0"/>
            <w:color w:val="auto"/>
            <w:position w:val="0"/>
            <w:sz w:val="24"/>
            <w:szCs w:val="24"/>
            <w:u w:val="none"/>
          </w:rPr>
          <w:t>谢晓杰</w:t>
        </w:r>
      </w:ins>
      <w:ins w:id="416" w:author="ThinkPad" w:date="2019-07-10T12:51:36Z">
        <w:r>
          <w:rPr>
            <w:rFonts w:hint="eastAsia" w:ascii="宋体" w:hAnsi="宋体" w:cs="宋体"/>
            <w:b w:val="0"/>
            <w:bCs w:val="0"/>
            <w:color w:val="auto"/>
            <w:position w:val="0"/>
            <w:sz w:val="24"/>
            <w:szCs w:val="24"/>
            <w:u w:val="none"/>
            <w:lang w:eastAsia="zh-CN"/>
          </w:rPr>
          <w:t>，</w:t>
        </w:r>
      </w:ins>
      <w:ins w:id="417" w:author="ThinkPad" w:date="2019-07-10T12:50:23Z">
        <w:r>
          <w:rPr>
            <w:rFonts w:hint="eastAsia" w:ascii="宋体" w:hAnsi="宋体" w:eastAsia="宋体" w:cs="宋体"/>
            <w:b w:val="0"/>
            <w:bCs w:val="0"/>
            <w:color w:val="auto"/>
            <w:position w:val="0"/>
            <w:sz w:val="24"/>
            <w:szCs w:val="24"/>
            <w:u w:val="none"/>
          </w:rPr>
          <w:t>比特基金会（新加坡）主席</w:t>
        </w:r>
      </w:ins>
      <w:ins w:id="418" w:author="ThinkPad" w:date="2019-07-10T12:50:27Z">
        <w:r>
          <w:rPr>
            <w:rFonts w:hint="eastAsia" w:ascii="宋体" w:hAnsi="宋体" w:cs="宋体"/>
            <w:b w:val="0"/>
            <w:bCs w:val="0"/>
            <w:color w:val="auto"/>
            <w:position w:val="0"/>
            <w:sz w:val="24"/>
            <w:szCs w:val="24"/>
            <w:u w:val="none"/>
            <w:lang w:eastAsia="zh-CN"/>
          </w:rPr>
          <w:t>、</w:t>
        </w:r>
      </w:ins>
      <w:ins w:id="419" w:author="ThinkPad" w:date="2019-07-10T12:50:23Z">
        <w:r>
          <w:rPr>
            <w:rFonts w:hint="eastAsia" w:ascii="宋体" w:hAnsi="宋体" w:eastAsia="宋体" w:cs="宋体"/>
            <w:b w:val="0"/>
            <w:bCs w:val="0"/>
            <w:color w:val="auto"/>
            <w:position w:val="0"/>
            <w:sz w:val="24"/>
            <w:szCs w:val="24"/>
            <w:u w:val="none"/>
          </w:rPr>
          <w:t>比特控股国际有限公司（香港）董事长</w:t>
        </w:r>
      </w:ins>
      <w:ins w:id="420" w:author="ThinkPad" w:date="2019-07-10T12:50:29Z">
        <w:r>
          <w:rPr>
            <w:rFonts w:hint="eastAsia" w:ascii="宋体" w:hAnsi="宋体" w:cs="宋体"/>
            <w:b w:val="0"/>
            <w:bCs w:val="0"/>
            <w:color w:val="auto"/>
            <w:position w:val="0"/>
            <w:sz w:val="24"/>
            <w:szCs w:val="24"/>
            <w:u w:val="none"/>
            <w:lang w:eastAsia="zh-CN"/>
          </w:rPr>
          <w:t>、</w:t>
        </w:r>
      </w:ins>
      <w:ins w:id="421" w:author="ThinkPad" w:date="2019-07-10T12:50:23Z">
        <w:r>
          <w:rPr>
            <w:rFonts w:hint="eastAsia" w:ascii="宋体" w:hAnsi="宋体" w:eastAsia="宋体" w:cs="宋体"/>
            <w:b w:val="0"/>
            <w:bCs w:val="0"/>
            <w:color w:val="auto"/>
            <w:position w:val="0"/>
            <w:sz w:val="24"/>
            <w:szCs w:val="24"/>
            <w:u w:val="none"/>
          </w:rPr>
          <w:t>全球节点联盟创始人</w:t>
        </w:r>
      </w:ins>
      <w:ins w:id="422" w:author="ThinkPad" w:date="2019-07-10T12:50:32Z">
        <w:r>
          <w:rPr>
            <w:rFonts w:hint="eastAsia" w:ascii="宋体" w:hAnsi="宋体" w:cs="宋体"/>
            <w:b w:val="0"/>
            <w:bCs w:val="0"/>
            <w:color w:val="auto"/>
            <w:position w:val="0"/>
            <w:sz w:val="24"/>
            <w:szCs w:val="24"/>
            <w:u w:val="none"/>
            <w:lang w:eastAsia="zh-CN"/>
          </w:rPr>
          <w:t>、</w:t>
        </w:r>
      </w:ins>
      <w:ins w:id="423" w:author="ThinkPad" w:date="2019-07-10T12:50:23Z">
        <w:r>
          <w:rPr>
            <w:rFonts w:hint="eastAsia" w:ascii="宋体" w:hAnsi="宋体" w:eastAsia="宋体" w:cs="宋体"/>
            <w:b w:val="0"/>
            <w:bCs w:val="0"/>
            <w:color w:val="auto"/>
            <w:position w:val="0"/>
            <w:sz w:val="24"/>
            <w:szCs w:val="24"/>
            <w:u w:val="none"/>
          </w:rPr>
          <w:t>Bitpay公链（比特支付）创始人</w:t>
        </w:r>
      </w:ins>
      <w:ins w:id="424" w:author="ThinkPad" w:date="2019-07-10T12:50:34Z">
        <w:r>
          <w:rPr>
            <w:rFonts w:hint="eastAsia" w:ascii="宋体" w:hAnsi="宋体" w:cs="宋体"/>
            <w:b w:val="0"/>
            <w:bCs w:val="0"/>
            <w:color w:val="auto"/>
            <w:position w:val="0"/>
            <w:sz w:val="24"/>
            <w:szCs w:val="24"/>
            <w:u w:val="none"/>
            <w:lang w:eastAsia="zh-CN"/>
          </w:rPr>
          <w:t>、</w:t>
        </w:r>
      </w:ins>
      <w:ins w:id="425" w:author="ThinkPad" w:date="2019-07-10T12:50:23Z">
        <w:r>
          <w:rPr>
            <w:rFonts w:hint="eastAsia" w:ascii="宋体" w:hAnsi="宋体" w:eastAsia="宋体" w:cs="宋体"/>
            <w:b w:val="0"/>
            <w:bCs w:val="0"/>
            <w:color w:val="auto"/>
            <w:position w:val="0"/>
            <w:sz w:val="24"/>
            <w:szCs w:val="24"/>
            <w:u w:val="none"/>
          </w:rPr>
          <w:t>BTCC比特爱链创始人</w:t>
        </w:r>
      </w:ins>
      <w:ins w:id="426" w:author="ThinkPad" w:date="2019-07-10T12:50:36Z">
        <w:r>
          <w:rPr>
            <w:rFonts w:hint="eastAsia" w:ascii="宋体" w:hAnsi="宋体" w:cs="宋体"/>
            <w:b w:val="0"/>
            <w:bCs w:val="0"/>
            <w:color w:val="auto"/>
            <w:position w:val="0"/>
            <w:sz w:val="24"/>
            <w:szCs w:val="24"/>
            <w:u w:val="none"/>
            <w:lang w:eastAsia="zh-CN"/>
          </w:rPr>
          <w:t>、</w:t>
        </w:r>
      </w:ins>
      <w:ins w:id="427" w:author="ThinkPad" w:date="2019-07-10T12:50:23Z">
        <w:r>
          <w:rPr>
            <w:rFonts w:hint="eastAsia" w:ascii="宋体" w:hAnsi="宋体" w:eastAsia="宋体" w:cs="宋体"/>
            <w:b w:val="0"/>
            <w:bCs w:val="0"/>
            <w:color w:val="auto"/>
            <w:position w:val="0"/>
            <w:sz w:val="24"/>
            <w:szCs w:val="24"/>
            <w:u w:val="none"/>
          </w:rPr>
          <w:t>深圳比特信科技有限公司董事长</w:t>
        </w:r>
      </w:ins>
      <w:ins w:id="428" w:author="ThinkPad" w:date="2019-07-10T12:50:38Z">
        <w:r>
          <w:rPr>
            <w:rFonts w:hint="eastAsia" w:ascii="宋体" w:hAnsi="宋体" w:cs="宋体"/>
            <w:b w:val="0"/>
            <w:bCs w:val="0"/>
            <w:color w:val="auto"/>
            <w:position w:val="0"/>
            <w:sz w:val="24"/>
            <w:szCs w:val="24"/>
            <w:u w:val="none"/>
            <w:lang w:eastAsia="zh-CN"/>
          </w:rPr>
          <w:t>、</w:t>
        </w:r>
      </w:ins>
      <w:ins w:id="429" w:author="ThinkPad" w:date="2019-07-10T12:50:23Z">
        <w:r>
          <w:rPr>
            <w:rFonts w:hint="eastAsia" w:ascii="宋体" w:hAnsi="宋体" w:eastAsia="宋体" w:cs="宋体"/>
            <w:b w:val="0"/>
            <w:bCs w:val="0"/>
            <w:color w:val="auto"/>
            <w:position w:val="0"/>
            <w:sz w:val="24"/>
            <w:szCs w:val="24"/>
            <w:u w:val="none"/>
          </w:rPr>
          <w:t>深圳比特文化传媒有限公司董事长</w:t>
        </w:r>
      </w:ins>
      <w:ins w:id="430" w:author="ThinkPad" w:date="2019-07-10T12:51:44Z">
        <w:r>
          <w:rPr>
            <w:rFonts w:hint="eastAsia" w:ascii="宋体" w:hAnsi="宋体" w:cs="宋体"/>
            <w:b w:val="0"/>
            <w:bCs w:val="0"/>
            <w:color w:val="auto"/>
            <w:position w:val="0"/>
            <w:sz w:val="24"/>
            <w:szCs w:val="24"/>
            <w:u w:val="none"/>
            <w:lang w:val="en-US" w:eastAsia="zh-CN"/>
          </w:rPr>
          <w:t>和</w:t>
        </w:r>
      </w:ins>
      <w:ins w:id="431" w:author="ThinkPad" w:date="2019-07-10T12:50:23Z">
        <w:r>
          <w:rPr>
            <w:rFonts w:hint="eastAsia" w:ascii="宋体" w:hAnsi="宋体" w:eastAsia="宋体" w:cs="宋体"/>
            <w:b w:val="0"/>
            <w:bCs w:val="0"/>
            <w:color w:val="auto"/>
            <w:position w:val="0"/>
            <w:sz w:val="24"/>
            <w:szCs w:val="24"/>
            <w:u w:val="none"/>
          </w:rPr>
          <w:t>比特旅游（深圳）有限公司董事长</w:t>
        </w:r>
      </w:ins>
      <w:ins w:id="432" w:author="ThinkPad" w:date="2019-07-10T12:51:41Z">
        <w:r>
          <w:rPr>
            <w:rFonts w:hint="eastAsia" w:ascii="宋体" w:hAnsi="宋体" w:cs="宋体"/>
            <w:b w:val="0"/>
            <w:bCs w:val="0"/>
            <w:color w:val="auto"/>
            <w:position w:val="0"/>
            <w:sz w:val="24"/>
            <w:szCs w:val="24"/>
            <w:u w:val="none"/>
            <w:lang w:eastAsia="zh-CN"/>
          </w:rPr>
          <w:t>。</w:t>
        </w:r>
      </w:ins>
    </w:p>
    <w:p>
      <w:pPr>
        <w:numPr>
          <w:ilvl w:val="0"/>
          <w:numId w:val="0"/>
        </w:numPr>
        <w:autoSpaceDE/>
        <w:autoSpaceDN/>
        <w:spacing w:before="0" w:after="160" w:line="240" w:lineRule="auto"/>
        <w:ind w:right="0" w:firstLine="0"/>
        <w:jc w:val="both"/>
        <w:rPr>
          <w:rFonts w:hint="eastAsia" w:ascii="宋体" w:hAnsi="宋体" w:cs="宋体"/>
          <w:bCs/>
          <w:color w:val="auto"/>
          <w:position w:val="0"/>
          <w:sz w:val="24"/>
          <w:szCs w:val="24"/>
          <w:highlight w:val="none"/>
          <w:u w:val="none"/>
          <w:lang w:val="en-US" w:eastAsia="zh-CN"/>
        </w:rPr>
      </w:pPr>
      <w:r>
        <w:rPr>
          <w:rFonts w:hint="eastAsia" w:ascii="宋体" w:hAnsi="宋体" w:cs="宋体"/>
          <w:bCs/>
          <w:color w:val="auto"/>
          <w:position w:val="0"/>
          <w:sz w:val="24"/>
          <w:szCs w:val="24"/>
          <w:highlight w:val="none"/>
          <w:u w:val="none"/>
          <w:lang w:val="en-US" w:eastAsia="zh-CN"/>
        </w:rPr>
        <w:t>Xie Xiaojie, Chairman of Bit Foundation (Singapore), Chairman of Bit Holdings International Limited (Hong Kong), Founder of Global Node Alliance, Founder of Bitpay Public Chain (Bit Payment), Founder of BTCC Bit Love Chain, Shenzhen Bitson Technology Co., Ltd. Chairman of the Board of Directors, Chairman of Shenzhen Bit Culture Media Co., Ltd. and Chairman of Bit Travel (Shenzhen) Co., Ltd.</w:t>
      </w:r>
    </w:p>
    <w:p>
      <w:pPr>
        <w:numPr>
          <w:ilvl w:val="0"/>
          <w:numId w:val="0"/>
        </w:numPr>
        <w:autoSpaceDE/>
        <w:autoSpaceDN/>
        <w:spacing w:before="0" w:after="160" w:line="240" w:lineRule="auto"/>
        <w:ind w:right="0" w:firstLine="0"/>
        <w:jc w:val="both"/>
        <w:rPr>
          <w:ins w:id="433" w:author="ThinkPad" w:date="2019-07-10T12:51:47Z"/>
          <w:rFonts w:hint="eastAsia" w:ascii="宋体" w:hAnsi="宋体" w:cs="宋体"/>
          <w:b w:val="0"/>
          <w:bCs w:val="0"/>
          <w:color w:val="auto"/>
          <w:position w:val="0"/>
          <w:sz w:val="24"/>
          <w:szCs w:val="24"/>
          <w:u w:val="none"/>
          <w:lang w:eastAsia="zh-CN"/>
        </w:rPr>
      </w:pPr>
    </w:p>
    <w:p>
      <w:pPr>
        <w:numPr>
          <w:ilvl w:val="0"/>
          <w:numId w:val="0"/>
        </w:numPr>
        <w:autoSpaceDE/>
        <w:autoSpaceDN/>
        <w:spacing w:before="0" w:after="160" w:line="240" w:lineRule="auto"/>
        <w:ind w:right="0" w:firstLine="0"/>
        <w:jc w:val="both"/>
        <w:rPr>
          <w:rFonts w:hint="eastAsia" w:ascii="宋体" w:hAnsi="宋体" w:cs="宋体"/>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rFonts w:hint="eastAsia" w:ascii="宋体" w:hAnsi="宋体" w:eastAsia="宋体" w:cs="宋体"/>
          <w:color w:val="auto"/>
          <w:position w:val="0"/>
          <w:sz w:val="24"/>
          <w:szCs w:val="24"/>
          <w:lang w:eastAsia="zh-CN"/>
        </w:rPr>
      </w:pPr>
      <w:ins w:id="434" w:author="ThinkPad" w:date="2019-07-10T12:56:00Z">
        <w:r>
          <w:rPr>
            <w:rFonts w:hint="eastAsia" w:ascii="宋体" w:hAnsi="宋体" w:eastAsia="宋体" w:cs="宋体"/>
            <w:color w:val="auto"/>
            <w:position w:val="0"/>
            <w:sz w:val="24"/>
            <w:szCs w:val="24"/>
            <w:lang w:eastAsia="zh-CN"/>
          </w:rPr>
          <w:drawing>
            <wp:inline distT="0" distB="0" distL="114300" distR="114300">
              <wp:extent cx="2019935" cy="2000885"/>
              <wp:effectExtent l="0" t="0" r="6985" b="10795"/>
              <wp:docPr id="227" name="Picture 227" descr="f2bb9150a21db18389fc04c9e5246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f2bb9150a21db18389fc04c9e5246bc"/>
                      <pic:cNvPicPr>
                        <a:picLocks noChangeAspect="1"/>
                      </pic:cNvPicPr>
                    </pic:nvPicPr>
                    <pic:blipFill>
                      <a:blip r:embed="rId23"/>
                      <a:stretch>
                        <a:fillRect/>
                      </a:stretch>
                    </pic:blipFill>
                    <pic:spPr>
                      <a:xfrm>
                        <a:off x="0" y="0"/>
                        <a:ext cx="2019935" cy="2000885"/>
                      </a:xfrm>
                      <a:prstGeom prst="ellipse">
                        <a:avLst/>
                      </a:prstGeom>
                    </pic:spPr>
                  </pic:pic>
                </a:graphicData>
              </a:graphic>
            </wp:inline>
          </w:drawing>
        </w:r>
      </w:ins>
    </w:p>
    <w:p>
      <w:pPr>
        <w:numPr>
          <w:ilvl w:val="0"/>
          <w:numId w:val="0"/>
        </w:numPr>
        <w:autoSpaceDE/>
        <w:autoSpaceDN/>
        <w:spacing w:before="0" w:after="160" w:line="240" w:lineRule="auto"/>
        <w:ind w:right="0" w:firstLine="0"/>
        <w:jc w:val="both"/>
        <w:rPr>
          <w:rFonts w:hint="eastAsia" w:ascii="宋体" w:hAnsi="宋体" w:eastAsia="宋体" w:cs="宋体"/>
          <w:color w:val="auto"/>
          <w:position w:val="0"/>
          <w:sz w:val="24"/>
          <w:szCs w:val="24"/>
          <w:lang w:val="en-US" w:eastAsia="zh-CN"/>
        </w:rPr>
      </w:pPr>
    </w:p>
    <w:p>
      <w:pPr>
        <w:numPr>
          <w:ilvl w:val="0"/>
          <w:numId w:val="0"/>
        </w:numPr>
        <w:autoSpaceDE/>
        <w:autoSpaceDN/>
        <w:spacing w:before="0" w:after="160" w:line="240" w:lineRule="auto"/>
        <w:ind w:right="0" w:firstLine="0"/>
        <w:jc w:val="both"/>
        <w:rPr>
          <w:rFonts w:hint="eastAsia" w:ascii="宋体" w:hAnsi="宋体" w:cs="宋体"/>
          <w:color w:val="auto"/>
          <w:position w:val="0"/>
          <w:sz w:val="24"/>
          <w:szCs w:val="24"/>
          <w:lang w:eastAsia="zh-CN"/>
        </w:rPr>
      </w:pPr>
      <w:ins w:id="436" w:author="ThinkPad" w:date="2019-07-10T12:53:08Z">
        <w:r>
          <w:rPr>
            <w:rFonts w:hint="eastAsia" w:ascii="宋体" w:hAnsi="宋体" w:eastAsia="宋体" w:cs="宋体"/>
            <w:color w:val="auto"/>
            <w:position w:val="0"/>
            <w:sz w:val="24"/>
            <w:szCs w:val="24"/>
            <w:lang w:eastAsia="zh-CN"/>
          </w:rPr>
          <w:t>王旭</w:t>
        </w:r>
      </w:ins>
      <w:ins w:id="437" w:author="ThinkPad" w:date="2019-07-10T12:53:17Z">
        <w:r>
          <w:rPr>
            <w:rFonts w:hint="eastAsia" w:ascii="宋体" w:hAnsi="宋体" w:cs="宋体"/>
            <w:color w:val="auto"/>
            <w:position w:val="0"/>
            <w:sz w:val="24"/>
            <w:szCs w:val="24"/>
            <w:lang w:eastAsia="zh-CN"/>
          </w:rPr>
          <w:t>，</w:t>
        </w:r>
      </w:ins>
      <w:ins w:id="438" w:author="ThinkPad" w:date="2019-07-10T12:53:08Z">
        <w:r>
          <w:rPr>
            <w:rFonts w:hint="eastAsia" w:ascii="宋体" w:hAnsi="宋体" w:eastAsia="宋体" w:cs="宋体"/>
            <w:color w:val="auto"/>
            <w:position w:val="0"/>
            <w:sz w:val="24"/>
            <w:szCs w:val="24"/>
            <w:lang w:eastAsia="zh-CN"/>
          </w:rPr>
          <w:t>金言资本联合创始人</w:t>
        </w:r>
      </w:ins>
      <w:ins w:id="439" w:author="ThinkPad" w:date="2019-07-10T12:53:21Z">
        <w:r>
          <w:rPr>
            <w:rFonts w:hint="eastAsia" w:ascii="宋体" w:hAnsi="宋体" w:cs="宋体"/>
            <w:color w:val="auto"/>
            <w:position w:val="0"/>
            <w:sz w:val="24"/>
            <w:szCs w:val="24"/>
            <w:lang w:eastAsia="zh-CN"/>
          </w:rPr>
          <w:t>、</w:t>
        </w:r>
      </w:ins>
      <w:ins w:id="440" w:author="ThinkPad" w:date="2019-07-10T12:53:22Z">
        <w:r>
          <w:rPr>
            <w:rFonts w:hint="eastAsia" w:ascii="宋体" w:hAnsi="宋体" w:eastAsia="宋体" w:cs="宋体"/>
            <w:color w:val="auto"/>
            <w:position w:val="0"/>
            <w:sz w:val="24"/>
            <w:szCs w:val="24"/>
            <w:lang w:eastAsia="zh-CN"/>
          </w:rPr>
          <w:t>币马温财经联合创始人</w:t>
        </w:r>
      </w:ins>
      <w:ins w:id="441" w:author="ThinkPad" w:date="2019-07-10T12:53:23Z">
        <w:r>
          <w:rPr>
            <w:rFonts w:hint="eastAsia" w:ascii="宋体" w:hAnsi="宋体" w:cs="宋体"/>
            <w:color w:val="auto"/>
            <w:position w:val="0"/>
            <w:sz w:val="24"/>
            <w:szCs w:val="24"/>
            <w:lang w:eastAsia="zh-CN"/>
          </w:rPr>
          <w:t>。</w:t>
        </w:r>
      </w:ins>
    </w:p>
    <w:p>
      <w:pPr>
        <w:numPr>
          <w:ilvl w:val="0"/>
          <w:numId w:val="0"/>
        </w:numPr>
        <w:autoSpaceDE/>
        <w:autoSpaceDN/>
        <w:spacing w:before="0" w:after="160" w:line="240" w:lineRule="auto"/>
        <w:ind w:right="0" w:firstLine="0"/>
        <w:jc w:val="both"/>
        <w:rPr>
          <w:rFonts w:hint="eastAsia" w:ascii="宋体" w:hAnsi="宋体" w:cs="宋体"/>
          <w:bCs/>
          <w:color w:val="auto"/>
          <w:position w:val="0"/>
          <w:sz w:val="24"/>
          <w:szCs w:val="24"/>
          <w:highlight w:val="none"/>
          <w:u w:val="none"/>
          <w:lang w:val="en-US" w:eastAsia="zh-CN"/>
        </w:rPr>
      </w:pPr>
      <w:r>
        <w:rPr>
          <w:rFonts w:hint="eastAsia" w:ascii="宋体" w:hAnsi="宋体" w:cs="宋体"/>
          <w:bCs/>
          <w:color w:val="auto"/>
          <w:position w:val="0"/>
          <w:sz w:val="24"/>
          <w:szCs w:val="24"/>
          <w:highlight w:val="none"/>
          <w:u w:val="none"/>
          <w:lang w:val="en-US" w:eastAsia="zh-CN"/>
        </w:rPr>
        <w:t>Wang Xu, co-founder of Jinyan Capital, co-founder of Ma Wen Finance.</w:t>
      </w:r>
    </w:p>
    <w:p>
      <w:pPr>
        <w:numPr>
          <w:ilvl w:val="0"/>
          <w:numId w:val="0"/>
        </w:numPr>
        <w:autoSpaceDE/>
        <w:autoSpaceDN/>
        <w:spacing w:before="0" w:after="160" w:line="240" w:lineRule="auto"/>
        <w:ind w:right="0" w:firstLine="0"/>
        <w:jc w:val="both"/>
        <w:rPr>
          <w:ins w:id="442" w:author="ThinkPad" w:date="2019-07-10T12:53:28Z"/>
          <w:rFonts w:hint="eastAsia" w:ascii="宋体" w:hAnsi="宋体" w:cs="宋体"/>
          <w:color w:val="auto"/>
          <w:position w:val="0"/>
          <w:sz w:val="24"/>
          <w:szCs w:val="24"/>
          <w:lang w:eastAsia="zh-CN"/>
        </w:rPr>
      </w:pPr>
    </w:p>
    <w:p>
      <w:pPr>
        <w:numPr>
          <w:ilvl w:val="0"/>
          <w:numId w:val="0"/>
        </w:numPr>
        <w:autoSpaceDE/>
        <w:autoSpaceDN/>
        <w:spacing w:before="0" w:after="160" w:line="240" w:lineRule="auto"/>
        <w:ind w:right="0" w:firstLine="0"/>
        <w:jc w:val="both"/>
        <w:rPr>
          <w:rFonts w:hint="eastAsia" w:ascii="宋体" w:hAnsi="宋体" w:cs="宋体"/>
          <w:bCs/>
          <w:color w:val="auto"/>
          <w:position w:val="0"/>
          <w:sz w:val="24"/>
          <w:szCs w:val="24"/>
          <w:highlight w:val="none"/>
          <w:u w:val="none"/>
          <w:lang w:val="en-US" w:eastAsia="zh-CN"/>
        </w:rPr>
      </w:pPr>
    </w:p>
    <w:p>
      <w:pPr>
        <w:numPr>
          <w:ilvl w:val="0"/>
          <w:numId w:val="0"/>
        </w:numPr>
        <w:autoSpaceDE/>
        <w:autoSpaceDN/>
        <w:spacing w:before="0" w:after="160" w:line="240" w:lineRule="auto"/>
        <w:ind w:right="0" w:firstLine="0"/>
        <w:jc w:val="both"/>
        <w:rPr>
          <w:rFonts w:hint="default" w:asciiTheme="minorAscii" w:hAnsiTheme="minorAscii" w:cstheme="minorBidi"/>
          <w:b w:val="0"/>
          <w:bCs w:val="0"/>
          <w:color w:val="auto"/>
          <w:position w:val="0"/>
          <w:sz w:val="28"/>
          <w:szCs w:val="24"/>
          <w:u w:val="none"/>
          <w:lang w:eastAsia="zh-CN"/>
        </w:rPr>
      </w:pPr>
      <w:ins w:id="443" w:author="ThinkPad" w:date="2019-07-10T12:54:27Z">
        <w:r>
          <w:rPr>
            <w:rFonts w:hint="default" w:asciiTheme="minorAscii" w:hAnsiTheme="minorAscii" w:cstheme="minorBidi"/>
            <w:b w:val="0"/>
            <w:bCs w:val="0"/>
            <w:color w:val="auto"/>
            <w:position w:val="0"/>
            <w:sz w:val="28"/>
            <w:szCs w:val="24"/>
            <w:u w:val="none"/>
            <w:lang w:eastAsia="zh-CN"/>
            <w:rPrChange w:id="446" w:author="ThinkPad" w:date="2019-07-10T13:03:06Z">
              <w:rPr>
                <w:rFonts w:hint="eastAsia" w:ascii="宋体" w:hAnsi="宋体" w:cs="宋体"/>
                <w:b w:val="0"/>
                <w:bCs w:val="0"/>
                <w:color w:val="auto"/>
                <w:position w:val="0"/>
                <w:sz w:val="24"/>
                <w:szCs w:val="24"/>
                <w:u w:val="none"/>
                <w:lang w:eastAsia="zh-CN"/>
              </w:rPr>
            </w:rPrChange>
          </w:rPr>
          <w:drawing>
            <wp:inline distT="0" distB="0" distL="114300" distR="114300">
              <wp:extent cx="1977390" cy="1941195"/>
              <wp:effectExtent l="0" t="0" r="3810" b="9525"/>
              <wp:docPr id="226" name="Picture 226" descr="444697a0aa26119e7f39170e3a02f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444697a0aa26119e7f39170e3a02f98"/>
                      <pic:cNvPicPr>
                        <a:picLocks noChangeAspect="1"/>
                      </pic:cNvPicPr>
                    </pic:nvPicPr>
                    <pic:blipFill>
                      <a:blip r:embed="rId24"/>
                      <a:srcRect r="60" b="1904"/>
                      <a:stretch>
                        <a:fillRect/>
                      </a:stretch>
                    </pic:blipFill>
                    <pic:spPr>
                      <a:xfrm>
                        <a:off x="0" y="0"/>
                        <a:ext cx="1977390" cy="1941195"/>
                      </a:xfrm>
                      <a:prstGeom prst="ellipse">
                        <a:avLst/>
                      </a:prstGeom>
                    </pic:spPr>
                  </pic:pic>
                </a:graphicData>
              </a:graphic>
            </wp:inline>
          </w:drawing>
        </w:r>
      </w:ins>
    </w:p>
    <w:p>
      <w:pPr>
        <w:numPr>
          <w:ilvl w:val="0"/>
          <w:numId w:val="0"/>
        </w:numPr>
        <w:autoSpaceDE/>
        <w:autoSpaceDN/>
        <w:spacing w:before="0" w:after="160" w:line="240" w:lineRule="auto"/>
        <w:ind w:right="0" w:firstLine="0"/>
        <w:jc w:val="both"/>
        <w:rPr>
          <w:rFonts w:hint="default" w:asciiTheme="minorAscii" w:hAnsiTheme="minorAscii" w:cstheme="minorBidi"/>
          <w:b w:val="0"/>
          <w:bCs w:val="0"/>
          <w:color w:val="auto"/>
          <w:position w:val="0"/>
          <w:sz w:val="28"/>
          <w:szCs w:val="24"/>
          <w:u w:val="none"/>
          <w:lang w:eastAsia="zh-CN"/>
        </w:rPr>
      </w:pPr>
    </w:p>
    <w:p>
      <w:pPr>
        <w:numPr>
          <w:ilvl w:val="0"/>
          <w:numId w:val="0"/>
        </w:numPr>
        <w:autoSpaceDE/>
        <w:autoSpaceDN/>
        <w:spacing w:before="0" w:after="160" w:line="240" w:lineRule="auto"/>
        <w:ind w:right="0" w:firstLine="0"/>
        <w:jc w:val="both"/>
        <w:rPr>
          <w:rFonts w:hint="eastAsia" w:ascii="宋体" w:hAnsi="宋体" w:cs="宋体"/>
          <w:b w:val="0"/>
          <w:bCs w:val="0"/>
          <w:color w:val="auto"/>
          <w:position w:val="0"/>
          <w:sz w:val="24"/>
          <w:szCs w:val="24"/>
          <w:u w:val="none"/>
          <w:lang w:val="en-US" w:eastAsia="zh-CN"/>
        </w:rPr>
      </w:pPr>
      <w:ins w:id="447" w:author="ThinkPad" w:date="2019-07-10T12:54:59Z">
        <w:r>
          <w:rPr>
            <w:rFonts w:hint="eastAsia" w:ascii="宋体" w:hAnsi="宋体" w:cs="宋体"/>
            <w:b w:val="0"/>
            <w:bCs w:val="0"/>
            <w:color w:val="auto"/>
            <w:position w:val="0"/>
            <w:sz w:val="24"/>
            <w:szCs w:val="24"/>
            <w:u w:val="none"/>
            <w:lang w:val="en-US" w:eastAsia="zh-CN"/>
            <w:rPrChange w:id="448" w:author="ThinkPad" w:date="2019-07-10T13:02:53Z">
              <w:rPr>
                <w:rFonts w:hint="eastAsia" w:ascii="宋体" w:hAnsi="宋体" w:cs="宋体"/>
                <w:color w:val="auto"/>
                <w:position w:val="0"/>
                <w:sz w:val="24"/>
                <w:szCs w:val="24"/>
                <w:lang w:val="en-US" w:eastAsia="zh-CN"/>
              </w:rPr>
            </w:rPrChange>
          </w:rPr>
          <w:t>李</w:t>
        </w:r>
      </w:ins>
      <w:ins w:id="449" w:author="ThinkPad" w:date="2019-07-10T12:55:01Z">
        <w:r>
          <w:rPr>
            <w:rFonts w:hint="eastAsia" w:ascii="宋体" w:hAnsi="宋体" w:cs="宋体"/>
            <w:b w:val="0"/>
            <w:bCs w:val="0"/>
            <w:color w:val="auto"/>
            <w:position w:val="0"/>
            <w:sz w:val="24"/>
            <w:szCs w:val="24"/>
            <w:u w:val="none"/>
            <w:lang w:val="en-US" w:eastAsia="zh-CN"/>
            <w:rPrChange w:id="450" w:author="ThinkPad" w:date="2019-07-10T13:02:53Z">
              <w:rPr>
                <w:rFonts w:hint="eastAsia" w:ascii="宋体" w:hAnsi="宋体" w:cs="宋体"/>
                <w:color w:val="auto"/>
                <w:position w:val="0"/>
                <w:sz w:val="24"/>
                <w:szCs w:val="24"/>
                <w:lang w:val="en-US" w:eastAsia="zh-CN"/>
              </w:rPr>
            </w:rPrChange>
          </w:rPr>
          <w:t>鹏</w:t>
        </w:r>
      </w:ins>
      <w:ins w:id="451" w:author="ThinkPad" w:date="2019-07-10T12:55:08Z">
        <w:r>
          <w:rPr>
            <w:rFonts w:hint="eastAsia" w:ascii="宋体" w:hAnsi="宋体" w:cs="宋体"/>
            <w:b w:val="0"/>
            <w:bCs w:val="0"/>
            <w:color w:val="auto"/>
            <w:position w:val="0"/>
            <w:sz w:val="24"/>
            <w:szCs w:val="24"/>
            <w:u w:val="none"/>
            <w:lang w:val="en-US" w:eastAsia="zh-CN"/>
            <w:rPrChange w:id="452" w:author="ThinkPad" w:date="2019-07-10T13:02:53Z">
              <w:rPr>
                <w:rFonts w:hint="eastAsia" w:ascii="宋体" w:hAnsi="宋体" w:cs="宋体"/>
                <w:color w:val="auto"/>
                <w:position w:val="0"/>
                <w:sz w:val="24"/>
                <w:szCs w:val="24"/>
                <w:lang w:val="en-US" w:eastAsia="zh-CN"/>
              </w:rPr>
            </w:rPrChange>
          </w:rPr>
          <w:t>，</w:t>
        </w:r>
      </w:ins>
      <w:ins w:id="453" w:author="ThinkPad" w:date="2019-07-10T12:55:08Z">
        <w:r>
          <w:rPr>
            <w:rFonts w:hint="eastAsia" w:ascii="宋体" w:hAnsi="宋体" w:cs="宋体"/>
            <w:b w:val="0"/>
            <w:bCs w:val="0"/>
            <w:color w:val="auto"/>
            <w:position w:val="0"/>
            <w:sz w:val="24"/>
            <w:szCs w:val="24"/>
            <w:u w:val="none"/>
            <w:lang w:eastAsia="zh-CN"/>
            <w:rPrChange w:id="454" w:author="ThinkPad" w:date="2019-07-10T13:02:53Z">
              <w:rPr>
                <w:rFonts w:hint="eastAsia" w:ascii="宋体" w:hAnsi="宋体" w:cs="宋体"/>
                <w:color w:val="auto"/>
                <w:position w:val="0"/>
                <w:sz w:val="24"/>
                <w:szCs w:val="24"/>
                <w:lang w:eastAsia="zh-CN"/>
              </w:rPr>
            </w:rPrChange>
          </w:rPr>
          <w:t>比特财经创始人</w:t>
        </w:r>
      </w:ins>
      <w:ins w:id="455" w:author="ThinkPad" w:date="2019-07-10T12:55:24Z">
        <w:r>
          <w:rPr>
            <w:rFonts w:hint="eastAsia" w:ascii="宋体" w:hAnsi="宋体" w:cs="宋体"/>
            <w:b w:val="0"/>
            <w:bCs w:val="0"/>
            <w:color w:val="auto"/>
            <w:position w:val="0"/>
            <w:sz w:val="24"/>
            <w:szCs w:val="24"/>
            <w:u w:val="none"/>
            <w:lang w:eastAsia="zh-CN"/>
            <w:rPrChange w:id="456" w:author="ThinkPad" w:date="2019-07-10T13:02:53Z">
              <w:rPr>
                <w:rFonts w:hint="eastAsia" w:ascii="宋体" w:hAnsi="宋体" w:cs="宋体"/>
                <w:color w:val="auto"/>
                <w:position w:val="0"/>
                <w:sz w:val="24"/>
                <w:szCs w:val="24"/>
                <w:lang w:eastAsia="zh-CN"/>
              </w:rPr>
            </w:rPrChange>
          </w:rPr>
          <w:t>、</w:t>
        </w:r>
      </w:ins>
      <w:ins w:id="457" w:author="ThinkPad" w:date="2019-07-10T12:55:08Z">
        <w:r>
          <w:rPr>
            <w:rFonts w:hint="eastAsia" w:ascii="宋体" w:hAnsi="宋体" w:cs="宋体"/>
            <w:b w:val="0"/>
            <w:bCs w:val="0"/>
            <w:color w:val="auto"/>
            <w:position w:val="0"/>
            <w:sz w:val="24"/>
            <w:szCs w:val="24"/>
            <w:u w:val="none"/>
            <w:lang w:eastAsia="zh-CN"/>
            <w:rPrChange w:id="458" w:author="ThinkPad" w:date="2019-07-10T13:02:53Z">
              <w:rPr>
                <w:rFonts w:hint="eastAsia" w:ascii="宋体" w:hAnsi="宋体" w:cs="宋体"/>
                <w:color w:val="auto"/>
                <w:position w:val="0"/>
                <w:sz w:val="24"/>
                <w:szCs w:val="24"/>
                <w:lang w:eastAsia="zh-CN"/>
              </w:rPr>
            </w:rPrChange>
          </w:rPr>
          <w:t>香港比特控股CTO</w:t>
        </w:r>
      </w:ins>
      <w:ins w:id="459" w:author="ThinkPad" w:date="2019-07-10T12:55:36Z">
        <w:r>
          <w:rPr>
            <w:rFonts w:hint="eastAsia" w:ascii="宋体" w:hAnsi="宋体" w:cs="宋体"/>
            <w:b w:val="0"/>
            <w:bCs w:val="0"/>
            <w:color w:val="auto"/>
            <w:position w:val="0"/>
            <w:sz w:val="24"/>
            <w:szCs w:val="24"/>
            <w:u w:val="none"/>
            <w:lang w:eastAsia="zh-CN"/>
            <w:rPrChange w:id="460" w:author="ThinkPad" w:date="2019-07-10T13:02:53Z">
              <w:rPr>
                <w:rFonts w:hint="eastAsia" w:ascii="宋体" w:hAnsi="宋体" w:cs="宋体"/>
                <w:color w:val="auto"/>
                <w:position w:val="0"/>
                <w:sz w:val="24"/>
                <w:szCs w:val="24"/>
                <w:lang w:eastAsia="zh-CN"/>
              </w:rPr>
            </w:rPrChange>
          </w:rPr>
          <w:t>、</w:t>
        </w:r>
      </w:ins>
      <w:ins w:id="461" w:author="ThinkPad" w:date="2019-07-10T12:55:08Z">
        <w:r>
          <w:rPr>
            <w:rFonts w:hint="eastAsia" w:ascii="宋体" w:hAnsi="宋体" w:cs="宋体"/>
            <w:b w:val="0"/>
            <w:bCs w:val="0"/>
            <w:color w:val="auto"/>
            <w:position w:val="0"/>
            <w:sz w:val="24"/>
            <w:szCs w:val="24"/>
            <w:u w:val="none"/>
            <w:lang w:eastAsia="zh-CN"/>
            <w:rPrChange w:id="462" w:author="ThinkPad" w:date="2019-07-10T13:02:53Z">
              <w:rPr>
                <w:rFonts w:hint="eastAsia" w:ascii="宋体" w:hAnsi="宋体" w:cs="宋体"/>
                <w:color w:val="auto"/>
                <w:position w:val="0"/>
                <w:sz w:val="24"/>
                <w:szCs w:val="24"/>
                <w:lang w:eastAsia="zh-CN"/>
              </w:rPr>
            </w:rPrChange>
          </w:rPr>
          <w:t>亚洲链改委员会秘书</w:t>
        </w:r>
      </w:ins>
      <w:ins w:id="463" w:author="ThinkPad" w:date="2019-07-10T12:55:14Z">
        <w:r>
          <w:rPr>
            <w:rFonts w:hint="eastAsia" w:ascii="宋体" w:hAnsi="宋体" w:cs="宋体"/>
            <w:b w:val="0"/>
            <w:bCs w:val="0"/>
            <w:color w:val="auto"/>
            <w:position w:val="0"/>
            <w:sz w:val="24"/>
            <w:szCs w:val="24"/>
            <w:u w:val="none"/>
            <w:lang w:val="en-US" w:eastAsia="zh-CN"/>
            <w:rPrChange w:id="464" w:author="ThinkPad" w:date="2019-07-10T13:02:53Z">
              <w:rPr>
                <w:rFonts w:hint="eastAsia" w:ascii="宋体" w:hAnsi="宋体" w:cs="宋体"/>
                <w:color w:val="auto"/>
                <w:position w:val="0"/>
                <w:sz w:val="24"/>
                <w:szCs w:val="24"/>
                <w:lang w:val="en-US" w:eastAsia="zh-CN"/>
              </w:rPr>
            </w:rPrChange>
          </w:rPr>
          <w:t>长</w:t>
        </w:r>
      </w:ins>
      <w:r>
        <w:rPr>
          <w:rFonts w:hint="eastAsia" w:ascii="宋体" w:hAnsi="宋体" w:cs="宋体"/>
          <w:b w:val="0"/>
          <w:bCs w:val="0"/>
          <w:color w:val="auto"/>
          <w:position w:val="0"/>
          <w:sz w:val="24"/>
          <w:szCs w:val="24"/>
          <w:u w:val="none"/>
          <w:lang w:val="en-US" w:eastAsia="zh-CN"/>
        </w:rPr>
        <w:t>。</w:t>
      </w:r>
    </w:p>
    <w:p>
      <w:pPr>
        <w:pStyle w:val="2"/>
        <w:rPr>
          <w:rFonts w:hint="eastAsia" w:ascii="宋体" w:hAnsi="宋体" w:cs="宋体" w:eastAsiaTheme="minorEastAsia"/>
          <w:b w:val="0"/>
          <w:bCs/>
          <w:color w:val="auto"/>
          <w:kern w:val="0"/>
          <w:position w:val="0"/>
          <w:sz w:val="24"/>
          <w:szCs w:val="24"/>
          <w:highlight w:val="none"/>
          <w:u w:val="none"/>
          <w:lang w:val="en-US" w:eastAsia="zh-CN"/>
        </w:rPr>
      </w:pPr>
      <w:r>
        <w:rPr>
          <w:rFonts w:hint="eastAsia" w:ascii="宋体" w:hAnsi="宋体" w:cs="宋体" w:eastAsiaTheme="minorEastAsia"/>
          <w:b w:val="0"/>
          <w:bCs/>
          <w:color w:val="auto"/>
          <w:kern w:val="0"/>
          <w:position w:val="0"/>
          <w:sz w:val="24"/>
          <w:szCs w:val="24"/>
          <w:highlight w:val="none"/>
          <w:u w:val="none"/>
          <w:lang w:val="en-US" w:eastAsia="zh-CN"/>
        </w:rPr>
        <w:t>Li Peng, founder of Bitcoin, CTO of Hong Kong Bit Holdings, and Secretary General of the Asian Chain Reform Commission.</w:t>
      </w:r>
    </w:p>
    <w:p>
      <w:pPr>
        <w:numPr>
          <w:ilvl w:val="0"/>
          <w:numId w:val="0"/>
        </w:numPr>
        <w:autoSpaceDE/>
        <w:autoSpaceDN/>
        <w:spacing w:before="0" w:after="160" w:line="240" w:lineRule="auto"/>
        <w:ind w:right="0" w:firstLine="0"/>
        <w:jc w:val="both"/>
        <w:rPr>
          <w:rFonts w:hint="eastAsia" w:ascii="宋体" w:hAnsi="宋体" w:cs="宋体"/>
          <w:b w:val="0"/>
          <w:bCs w:val="0"/>
          <w:color w:val="auto"/>
          <w:position w:val="0"/>
          <w:sz w:val="24"/>
          <w:szCs w:val="24"/>
          <w:u w:val="none"/>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4" name="文本框 2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uTa58WAgAAFw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C7k2ufFgIAABcEAAAOAAAAAAAA&#10;AAEAIAAAAB8BAABkcnMvZTJvRG9jLnhtbFBLBQYAAAAABgAGAFkBAACn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7201A"/>
    <w:rsid w:val="0EE72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3" w:firstLineChars="200"/>
      <w:jc w:val="both"/>
    </w:pPr>
    <w:rPr>
      <w:rFonts w:eastAsia="宋体" w:asciiTheme="minorAscii" w:hAnsiTheme="minorAscii" w:cstheme="minorBidi"/>
      <w:kern w:val="2"/>
      <w:sz w:val="28"/>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2019-08-12T16:40:00Z</dcterms:created>
  <dc:creator>岳红</dc:creator>
  <cp:lastModifiedBy>岳红</cp:lastModifiedBy>
  <dcterms:modified xsi:type="dcterms:W3CDTF">2019-08-12T16:55:30Z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